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07E6" w14:textId="77777777" w:rsidR="009F0B60" w:rsidRDefault="009F0B60">
      <w:pPr>
        <w:tabs>
          <w:tab w:val="left" w:pos="2268"/>
        </w:tabs>
        <w:ind w:left="2268" w:hanging="2268"/>
        <w:jc w:val="both"/>
        <w:rPr>
          <w:rFonts w:ascii="Arial" w:hAnsi="Arial" w:cs="Arial"/>
          <w:b/>
        </w:rPr>
      </w:pPr>
    </w:p>
    <w:p w14:paraId="16D3BD27" w14:textId="77777777" w:rsidR="009F0B60" w:rsidRDefault="009F0B60">
      <w:pPr>
        <w:rPr>
          <w:rFonts w:ascii="Arial" w:hAnsi="Arial" w:cs="Arial"/>
        </w:rPr>
      </w:pPr>
    </w:p>
    <w:p w14:paraId="540C364B" w14:textId="77777777" w:rsidR="009F0B60" w:rsidRDefault="009F0B60">
      <w:pPr>
        <w:rPr>
          <w:rFonts w:ascii="Arial" w:hAnsi="Arial" w:cs="Arial"/>
        </w:rPr>
      </w:pPr>
    </w:p>
    <w:p w14:paraId="738BACC4" w14:textId="77777777" w:rsidR="009F0B60" w:rsidRDefault="009F0B60">
      <w:pPr>
        <w:rPr>
          <w:rFonts w:ascii="Arial" w:hAnsi="Arial" w:cs="Arial"/>
        </w:rPr>
      </w:pPr>
    </w:p>
    <w:p w14:paraId="506FCD05" w14:textId="77777777" w:rsidR="009F0B60" w:rsidRDefault="009F0B60">
      <w:pPr>
        <w:rPr>
          <w:rFonts w:ascii="Arial" w:hAnsi="Arial" w:cs="Arial"/>
        </w:rPr>
      </w:pPr>
    </w:p>
    <w:p w14:paraId="6C190F5B" w14:textId="77777777" w:rsidR="009F0B60" w:rsidRDefault="009F0B60">
      <w:pPr>
        <w:rPr>
          <w:rFonts w:ascii="Arial" w:hAnsi="Arial" w:cs="Arial"/>
        </w:rPr>
      </w:pPr>
    </w:p>
    <w:p w14:paraId="186F0E65" w14:textId="77777777" w:rsidR="009F0B60" w:rsidRDefault="009F0B60">
      <w:pPr>
        <w:rPr>
          <w:rFonts w:ascii="Arial" w:hAnsi="Arial" w:cs="Arial"/>
        </w:rPr>
      </w:pPr>
    </w:p>
    <w:p w14:paraId="778807BD" w14:textId="77777777" w:rsidR="009F0B60" w:rsidRDefault="009F0B60">
      <w:pPr>
        <w:rPr>
          <w:rFonts w:ascii="Arial" w:hAnsi="Arial" w:cs="Arial"/>
        </w:rPr>
      </w:pPr>
    </w:p>
    <w:p w14:paraId="389DCFB4" w14:textId="77777777" w:rsidR="009F0B60" w:rsidRDefault="009F0B60">
      <w:pPr>
        <w:rPr>
          <w:rFonts w:ascii="Arial" w:hAnsi="Arial" w:cs="Arial"/>
        </w:rPr>
      </w:pPr>
    </w:p>
    <w:p w14:paraId="1935F18D" w14:textId="77777777" w:rsidR="009F0B60" w:rsidRDefault="009F0B60">
      <w:pPr>
        <w:ind w:left="1440"/>
        <w:rPr>
          <w:rFonts w:ascii="Arial" w:hAnsi="Arial" w:cs="Arial"/>
        </w:rPr>
      </w:pPr>
    </w:p>
    <w:p w14:paraId="45807ACD" w14:textId="77777777" w:rsidR="009F0B60" w:rsidRDefault="009F0B60">
      <w:pPr>
        <w:rPr>
          <w:rFonts w:ascii="Arial" w:hAnsi="Arial" w:cs="Arial"/>
        </w:rPr>
      </w:pPr>
    </w:p>
    <w:p w14:paraId="6CF3D65F" w14:textId="77777777" w:rsidR="009F0B60" w:rsidRDefault="009F0B60">
      <w:pPr>
        <w:rPr>
          <w:rFonts w:ascii="Arial" w:hAnsi="Arial" w:cs="Arial"/>
        </w:rPr>
      </w:pPr>
    </w:p>
    <w:p w14:paraId="6173FACA" w14:textId="77777777" w:rsidR="009F0B60" w:rsidRDefault="009F0B60">
      <w:pPr>
        <w:rPr>
          <w:rFonts w:ascii="Arial" w:hAnsi="Arial" w:cs="Arial"/>
        </w:rPr>
      </w:pPr>
    </w:p>
    <w:p w14:paraId="3968F006" w14:textId="77777777" w:rsidR="009F0B60" w:rsidRDefault="009F0B60">
      <w:pPr>
        <w:rPr>
          <w:rFonts w:ascii="Arial" w:hAnsi="Arial" w:cs="Arial"/>
        </w:rPr>
      </w:pPr>
    </w:p>
    <w:p w14:paraId="15716961" w14:textId="2914B8E6" w:rsidR="009224AC" w:rsidRPr="005A721E" w:rsidRDefault="005A721E" w:rsidP="005A721E">
      <w:pPr>
        <w:jc w:val="right"/>
        <w:rPr>
          <w:rFonts w:ascii="Calibri" w:hAnsi="Calibri" w:cs="Calibri"/>
          <w:b/>
          <w:bCs/>
          <w:sz w:val="40"/>
          <w:szCs w:val="40"/>
          <w:lang w:val="fr-FR"/>
        </w:rPr>
      </w:pPr>
      <w:r w:rsidRPr="005A721E">
        <w:rPr>
          <w:rFonts w:ascii="Calibri" w:hAnsi="Calibri" w:cs="Calibri"/>
          <w:b/>
          <w:bCs/>
          <w:sz w:val="40"/>
          <w:szCs w:val="40"/>
        </w:rPr>
        <w:t>IOT DATA LOGGER</w:t>
      </w:r>
      <w:r w:rsidR="009224AC" w:rsidRPr="005A721E">
        <w:rPr>
          <w:rFonts w:ascii="Calibri" w:hAnsi="Calibri" w:cs="Calibri"/>
          <w:b/>
          <w:bCs/>
          <w:sz w:val="40"/>
          <w:szCs w:val="40"/>
        </w:rPr>
        <w:fldChar w:fldCharType="begin"/>
      </w:r>
      <w:r w:rsidR="009224AC" w:rsidRPr="005A721E">
        <w:rPr>
          <w:rFonts w:ascii="Calibri" w:hAnsi="Calibri" w:cs="Calibri"/>
          <w:b/>
          <w:bCs/>
          <w:sz w:val="40"/>
          <w:szCs w:val="40"/>
          <w:lang w:val="fr-FR"/>
        </w:rPr>
        <w:instrText xml:space="preserve"> SUBJECT  \* MERGEFORMAT </w:instrText>
      </w:r>
      <w:r w:rsidR="009224AC" w:rsidRPr="005A721E">
        <w:rPr>
          <w:rFonts w:ascii="Calibri" w:hAnsi="Calibri" w:cs="Calibri"/>
          <w:b/>
          <w:bCs/>
          <w:sz w:val="40"/>
          <w:szCs w:val="40"/>
        </w:rPr>
        <w:fldChar w:fldCharType="end"/>
      </w:r>
    </w:p>
    <w:p w14:paraId="3AE47678" w14:textId="77777777" w:rsidR="00566298" w:rsidRPr="00DF1414" w:rsidRDefault="00566298" w:rsidP="00566298">
      <w:pPr>
        <w:tabs>
          <w:tab w:val="left" w:pos="-720"/>
        </w:tabs>
        <w:rPr>
          <w:sz w:val="36"/>
          <w:lang w:val="fr-FR"/>
        </w:rPr>
      </w:pPr>
    </w:p>
    <w:p w14:paraId="69A1B754" w14:textId="77777777" w:rsidR="00566298" w:rsidRPr="00DF1414" w:rsidRDefault="00566298" w:rsidP="00566298">
      <w:pPr>
        <w:framePr w:w="9360" w:h="144" w:hRule="exact" w:wrap="auto" w:vAnchor="text" w:hAnchor="margin"/>
        <w:shd w:val="solid" w:color="auto" w:fill="auto"/>
        <w:tabs>
          <w:tab w:val="left" w:pos="-720"/>
        </w:tabs>
        <w:rPr>
          <w:sz w:val="36"/>
          <w:lang w:val="fr-FR"/>
        </w:rPr>
      </w:pPr>
    </w:p>
    <w:p w14:paraId="7C02F445" w14:textId="77777777" w:rsidR="00566298" w:rsidRPr="00DF1414" w:rsidRDefault="00566298" w:rsidP="00566298">
      <w:pPr>
        <w:tabs>
          <w:tab w:val="left" w:pos="-720"/>
        </w:tabs>
        <w:spacing w:line="1" w:lineRule="exact"/>
        <w:rPr>
          <w:sz w:val="36"/>
          <w:lang w:val="fr-FR"/>
        </w:rPr>
      </w:pPr>
    </w:p>
    <w:p w14:paraId="1861E458" w14:textId="77777777" w:rsidR="00566298" w:rsidRPr="00DF1414" w:rsidRDefault="00566298" w:rsidP="00566298">
      <w:pPr>
        <w:tabs>
          <w:tab w:val="left" w:pos="-720"/>
        </w:tabs>
        <w:rPr>
          <w:sz w:val="36"/>
          <w:lang w:val="fr-FR"/>
        </w:rPr>
      </w:pPr>
    </w:p>
    <w:p w14:paraId="7E81BF62" w14:textId="77777777" w:rsidR="009F0B60" w:rsidRDefault="00566298">
      <w:pPr>
        <w:pStyle w:val="Title"/>
        <w:jc w:val="right"/>
        <w:rPr>
          <w:noProof/>
          <w:sz w:val="32"/>
          <w:lang w:val="fr-FR"/>
        </w:rPr>
      </w:pPr>
      <w:r>
        <w:rPr>
          <w:rFonts w:cs="Arial"/>
        </w:rPr>
        <w:t xml:space="preserve">            </w:t>
      </w:r>
      <w:r w:rsidR="005D684C" w:rsidRPr="00566298">
        <w:rPr>
          <w:noProof/>
          <w:sz w:val="32"/>
          <w:lang w:val="fr-FR"/>
        </w:rPr>
        <w:t>High Level Design</w:t>
      </w:r>
      <w:r w:rsidR="00032C69" w:rsidRPr="00566298">
        <w:rPr>
          <w:noProof/>
          <w:sz w:val="32"/>
          <w:lang w:val="fr-FR"/>
        </w:rPr>
        <w:t xml:space="preserve"> &amp; Low Level Design</w:t>
      </w:r>
      <w:r w:rsidR="009F0B60" w:rsidRPr="00566298">
        <w:rPr>
          <w:noProof/>
          <w:sz w:val="32"/>
          <w:lang w:val="fr-FR"/>
        </w:rPr>
        <w:t xml:space="preserve"> </w:t>
      </w:r>
    </w:p>
    <w:p w14:paraId="52981460" w14:textId="77777777" w:rsidR="00566298" w:rsidRPr="00566298" w:rsidRDefault="00566298" w:rsidP="00566298">
      <w:pPr>
        <w:rPr>
          <w:lang w:val="fr-FR"/>
        </w:rPr>
      </w:pPr>
    </w:p>
    <w:p w14:paraId="2F5297CB" w14:textId="77777777" w:rsidR="009F0B60" w:rsidRDefault="009F0B60" w:rsidP="00566298">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14:paraId="0E961653" w14:textId="77777777" w:rsidR="009F0B60" w:rsidRDefault="009F0B60" w:rsidP="00566298">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code="1"/>
          <w:pgMar w:top="1339" w:right="2070" w:bottom="1267" w:left="1620" w:header="720" w:footer="634" w:gutter="0"/>
          <w:cols w:space="720"/>
          <w:noEndnote/>
        </w:sectPr>
      </w:pPr>
    </w:p>
    <w:p w14:paraId="2EE31DE2" w14:textId="77777777" w:rsidR="009F0B60" w:rsidRDefault="009F0B60">
      <w:pPr>
        <w:tabs>
          <w:tab w:val="left" w:pos="2268"/>
        </w:tabs>
        <w:ind w:left="2268" w:hanging="2268"/>
        <w:jc w:val="both"/>
        <w:rPr>
          <w:rFonts w:ascii="Arial" w:hAnsi="Arial" w:cs="Arial"/>
          <w:b/>
        </w:rPr>
      </w:pPr>
    </w:p>
    <w:p w14:paraId="59FE35A0"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566298" w:rsidRPr="00E173E9" w14:paraId="2AC941BC" w14:textId="77777777" w:rsidTr="61CE4D1B">
        <w:trPr>
          <w:trHeight w:val="420"/>
        </w:trPr>
        <w:tc>
          <w:tcPr>
            <w:tcW w:w="9860" w:type="dxa"/>
            <w:gridSpan w:val="9"/>
            <w:tcBorders>
              <w:top w:val="single" w:sz="8" w:space="0" w:color="auto"/>
              <w:left w:val="single" w:sz="8" w:space="0" w:color="auto"/>
              <w:bottom w:val="single" w:sz="8" w:space="0" w:color="auto"/>
              <w:right w:val="single" w:sz="8" w:space="0" w:color="000000" w:themeColor="text1"/>
            </w:tcBorders>
            <w:shd w:val="clear" w:color="auto" w:fill="E5DFEC" w:themeFill="accent4" w:themeFillTint="33"/>
            <w:hideMark/>
          </w:tcPr>
          <w:p w14:paraId="1B8079B1" w14:textId="77777777" w:rsidR="00566298" w:rsidRPr="00E173E9" w:rsidRDefault="00566298" w:rsidP="008945F1">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14:paraId="6072B853" w14:textId="77777777" w:rsidTr="61CE4D1B">
        <w:trPr>
          <w:trHeight w:val="420"/>
        </w:trPr>
        <w:tc>
          <w:tcPr>
            <w:tcW w:w="2278" w:type="dxa"/>
            <w:tcBorders>
              <w:top w:val="nil"/>
              <w:left w:val="nil"/>
              <w:bottom w:val="nil"/>
              <w:right w:val="nil"/>
            </w:tcBorders>
            <w:shd w:val="clear" w:color="auto" w:fill="auto"/>
            <w:hideMark/>
          </w:tcPr>
          <w:p w14:paraId="05EB9940" w14:textId="77777777" w:rsidR="00566298" w:rsidRPr="00E173E9" w:rsidRDefault="00566298" w:rsidP="008945F1">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14:paraId="3A62D875" w14:textId="77777777" w:rsidR="00566298" w:rsidRPr="00E173E9" w:rsidRDefault="00566298" w:rsidP="008945F1">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14:paraId="7D16E0C9" w14:textId="77777777" w:rsidR="00566298" w:rsidRPr="00E173E9" w:rsidRDefault="00566298" w:rsidP="008945F1">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14:paraId="71BA6884" w14:textId="77777777" w:rsidR="00566298" w:rsidRPr="00E173E9" w:rsidRDefault="00566298" w:rsidP="008945F1">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14:paraId="17488691" w14:textId="77777777" w:rsidR="00566298" w:rsidRPr="00E173E9" w:rsidRDefault="00566298" w:rsidP="008945F1">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14:paraId="545F30D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62E1322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744D9C51" w14:textId="77777777" w:rsidR="00566298" w:rsidRPr="00E173E9" w:rsidRDefault="00566298" w:rsidP="008945F1">
            <w:pPr>
              <w:rPr>
                <w:rFonts w:ascii="Calibri" w:hAnsi="Calibri"/>
                <w:color w:val="000000"/>
                <w:sz w:val="22"/>
                <w:szCs w:val="22"/>
                <w:lang w:val="en-IN" w:eastAsia="en-IN"/>
              </w:rPr>
            </w:pPr>
          </w:p>
        </w:tc>
      </w:tr>
      <w:tr w:rsidR="00566298" w:rsidRPr="00E173E9" w14:paraId="042BAEF0" w14:textId="77777777" w:rsidTr="61CE4D1B">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themeFill="accent4" w:themeFillTint="33"/>
            <w:vAlign w:val="center"/>
            <w:hideMark/>
          </w:tcPr>
          <w:p w14:paraId="2C162D62" w14:textId="77777777" w:rsidR="00566298" w:rsidRPr="00E173E9" w:rsidRDefault="00566298" w:rsidP="008945F1">
            <w:pPr>
              <w:jc w:val="center"/>
              <w:rPr>
                <w:rFonts w:cs="Arial"/>
                <w:b/>
                <w:bCs/>
                <w:lang w:val="en-IN" w:eastAsia="en-IN"/>
              </w:rPr>
            </w:pPr>
            <w:r w:rsidRPr="00E173E9">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69D7CB49" w14:textId="77777777" w:rsidR="00566298" w:rsidRPr="00E173E9" w:rsidRDefault="00566298" w:rsidP="008945F1">
            <w:pPr>
              <w:jc w:val="center"/>
              <w:rPr>
                <w:rFonts w:cs="Arial"/>
                <w:b/>
                <w:bCs/>
                <w:lang w:val="en-IN" w:eastAsia="en-IN"/>
              </w:rPr>
            </w:pPr>
            <w:r w:rsidRPr="00E173E9">
              <w:rPr>
                <w:rFonts w:cs="Arial"/>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169EA2B0" w14:textId="77777777" w:rsidR="00566298" w:rsidRPr="00E173E9" w:rsidRDefault="00566298" w:rsidP="008945F1">
            <w:pPr>
              <w:jc w:val="center"/>
              <w:rPr>
                <w:rFonts w:cs="Arial"/>
                <w:b/>
                <w:bCs/>
                <w:lang w:val="en-IN" w:eastAsia="en-IN"/>
              </w:rPr>
            </w:pPr>
            <w:r w:rsidRPr="00E173E9">
              <w:rPr>
                <w:rFonts w:cs="Arial"/>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5ED3F461" w14:textId="77777777" w:rsidR="00566298" w:rsidRPr="00E173E9" w:rsidRDefault="00566298" w:rsidP="008945F1">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04532128" w14:textId="77777777" w:rsidR="00566298" w:rsidRPr="00E173E9" w:rsidRDefault="00566298" w:rsidP="008945F1">
            <w:pPr>
              <w:jc w:val="center"/>
              <w:rPr>
                <w:rFonts w:cs="Arial"/>
                <w:b/>
                <w:bCs/>
                <w:lang w:val="en-IN" w:eastAsia="en-IN"/>
              </w:rPr>
            </w:pPr>
            <w:r w:rsidRPr="00E173E9">
              <w:rPr>
                <w:rFonts w:cs="Arial"/>
                <w:b/>
                <w:bCs/>
                <w:lang w:val="en-IN" w:eastAsia="en-IN"/>
              </w:rPr>
              <w:t>Approver Signature</w:t>
            </w:r>
          </w:p>
        </w:tc>
      </w:tr>
      <w:tr w:rsidR="00566298" w:rsidRPr="00E173E9" w14:paraId="1B3DFF4A" w14:textId="77777777" w:rsidTr="61CE4D1B">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1AE2D188" w14:textId="15282999" w:rsidR="00566298" w:rsidRPr="00E173E9" w:rsidRDefault="43880B33" w:rsidP="61CE4D1B">
            <w:pPr>
              <w:spacing w:line="259" w:lineRule="auto"/>
            </w:pPr>
            <w:r w:rsidRPr="61CE4D1B">
              <w:rPr>
                <w:rFonts w:cs="Arial"/>
                <w:lang w:val="en-IN" w:eastAsia="en-IN"/>
              </w:rPr>
              <w:t>0</w:t>
            </w:r>
            <w:r w:rsidR="00A81485">
              <w:rPr>
                <w:rFonts w:cs="Arial"/>
                <w:lang w:val="en-IN" w:eastAsia="en-IN"/>
              </w:rPr>
              <w:t>7</w:t>
            </w:r>
            <w:r w:rsidRPr="61CE4D1B">
              <w:rPr>
                <w:rFonts w:cs="Arial"/>
                <w:lang w:val="en-IN" w:eastAsia="en-IN"/>
              </w:rPr>
              <w:t>-Dec-2022</w:t>
            </w:r>
          </w:p>
        </w:tc>
        <w:tc>
          <w:tcPr>
            <w:tcW w:w="1701" w:type="dxa"/>
            <w:tcBorders>
              <w:top w:val="nil"/>
              <w:left w:val="nil"/>
              <w:bottom w:val="single" w:sz="8" w:space="0" w:color="auto"/>
              <w:right w:val="single" w:sz="8" w:space="0" w:color="auto"/>
            </w:tcBorders>
            <w:shd w:val="clear" w:color="auto" w:fill="auto"/>
            <w:hideMark/>
          </w:tcPr>
          <w:p w14:paraId="0A8D058F" w14:textId="62420027" w:rsidR="00566298" w:rsidRPr="00E173E9" w:rsidRDefault="00566298" w:rsidP="008945F1">
            <w:pPr>
              <w:rPr>
                <w:rFonts w:cs="Arial"/>
                <w:lang w:val="en-IN" w:eastAsia="en-IN"/>
              </w:rPr>
            </w:pPr>
            <w:r w:rsidRPr="61CE4D1B">
              <w:rPr>
                <w:rFonts w:cs="Arial"/>
                <w:lang w:val="en-IN" w:eastAsia="en-IN"/>
              </w:rPr>
              <w:t> </w:t>
            </w:r>
            <w:r w:rsidR="14584F4D" w:rsidRPr="61CE4D1B">
              <w:rPr>
                <w:rFonts w:cs="Arial"/>
                <w:lang w:val="en-IN" w:eastAsia="en-IN"/>
              </w:rPr>
              <w:t>0.1</w:t>
            </w:r>
          </w:p>
        </w:tc>
        <w:tc>
          <w:tcPr>
            <w:tcW w:w="2410" w:type="dxa"/>
            <w:tcBorders>
              <w:top w:val="single" w:sz="8" w:space="0" w:color="auto"/>
              <w:left w:val="nil"/>
              <w:bottom w:val="single" w:sz="8" w:space="0" w:color="auto"/>
              <w:right w:val="single" w:sz="8" w:space="0" w:color="auto"/>
            </w:tcBorders>
            <w:shd w:val="clear" w:color="auto" w:fill="auto"/>
            <w:hideMark/>
          </w:tcPr>
          <w:p w14:paraId="5F1AE66F" w14:textId="22CA16E9" w:rsidR="00566298" w:rsidRPr="00E173E9" w:rsidRDefault="00A81485" w:rsidP="61CE4D1B">
            <w:pPr>
              <w:spacing w:line="259" w:lineRule="auto"/>
            </w:pPr>
            <w:r>
              <w:t>Ezaz Sarkar</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260725F7" w14:textId="563082A3" w:rsidR="00566298" w:rsidRPr="00E173E9" w:rsidRDefault="14584F4D" w:rsidP="61CE4D1B">
            <w:pPr>
              <w:spacing w:line="259" w:lineRule="auto"/>
            </w:pPr>
            <w:r w:rsidRPr="61CE4D1B">
              <w:rPr>
                <w:rFonts w:cs="Arial"/>
                <w:lang w:val="en-IN" w:eastAsia="en-IN"/>
              </w:rPr>
              <w:t>Start</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7B482EF2"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36469FD5" w14:textId="77777777" w:rsidTr="61CE4D1B">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347779A6"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66829EE2"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000000" w:themeColor="text1"/>
            </w:tcBorders>
            <w:shd w:val="clear" w:color="auto" w:fill="auto"/>
            <w:hideMark/>
          </w:tcPr>
          <w:p w14:paraId="3C162C2D" w14:textId="77777777" w:rsidR="00566298" w:rsidRPr="00E173E9" w:rsidRDefault="00566298" w:rsidP="008945F1">
            <w:pPr>
              <w:jc w:val="cente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9A99FA7"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B5E9353"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2E6425D9" w14:textId="77777777" w:rsidTr="61CE4D1B">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4E6E8F8F"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02865159"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75EB6220" w14:textId="77777777" w:rsidR="00566298" w:rsidRPr="00E173E9" w:rsidRDefault="00566298" w:rsidP="008945F1">
            <w:pP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2205891"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DF295A9" w14:textId="77777777" w:rsidR="00566298" w:rsidRPr="00E173E9" w:rsidRDefault="00566298" w:rsidP="008945F1">
            <w:pPr>
              <w:rPr>
                <w:rFonts w:cs="Arial"/>
                <w:lang w:val="en-IN" w:eastAsia="en-IN"/>
              </w:rPr>
            </w:pPr>
            <w:r w:rsidRPr="00E173E9">
              <w:rPr>
                <w:rFonts w:cs="Arial"/>
                <w:lang w:val="en-IN" w:eastAsia="en-IN"/>
              </w:rPr>
              <w:t> </w:t>
            </w:r>
          </w:p>
        </w:tc>
      </w:tr>
    </w:tbl>
    <w:p w14:paraId="530CCB2D" w14:textId="77777777" w:rsidR="00566298" w:rsidRDefault="00566298" w:rsidP="00566298">
      <w:pPr>
        <w:rPr>
          <w:sz w:val="24"/>
          <w:lang w:val="fr-FR"/>
        </w:rPr>
      </w:pPr>
    </w:p>
    <w:p w14:paraId="2CDB52EB" w14:textId="77777777" w:rsidR="00566298" w:rsidRDefault="00566298" w:rsidP="00566298">
      <w:pPr>
        <w:rPr>
          <w:sz w:val="24"/>
          <w:lang w:val="fr-FR"/>
        </w:rPr>
      </w:pPr>
    </w:p>
    <w:p w14:paraId="7508C57A" w14:textId="77777777" w:rsidR="00873023" w:rsidRPr="00566298" w:rsidRDefault="00566298" w:rsidP="00653A0C">
      <w:pPr>
        <w:rPr>
          <w:b/>
          <w:bCs/>
          <w:sz w:val="28"/>
        </w:rPr>
      </w:pPr>
      <w:bookmarkStart w:id="4" w:name="_Toc526592181"/>
      <w:bookmarkEnd w:id="0"/>
      <w:bookmarkEnd w:id="1"/>
      <w:bookmarkEnd w:id="2"/>
      <w:bookmarkEnd w:id="3"/>
      <w:r>
        <w:rPr>
          <w:b/>
          <w:bCs/>
          <w:sz w:val="28"/>
        </w:rPr>
        <w:br w:type="page"/>
      </w:r>
      <w:bookmarkEnd w:id="4"/>
      <w:r w:rsidR="005D2662">
        <w:fldChar w:fldCharType="begin"/>
      </w:r>
      <w:r w:rsidR="00653A0C">
        <w:instrText xml:space="preserve"> TOC \o "1-5" \h \z \u </w:instrText>
      </w:r>
      <w:r w:rsidR="005D2662">
        <w:fldChar w:fldCharType="separate"/>
      </w:r>
    </w:p>
    <w:p w14:paraId="6C8CDDCB" w14:textId="77777777" w:rsidR="00873023" w:rsidRDefault="00000000">
      <w:pPr>
        <w:pStyle w:val="TOC1"/>
        <w:tabs>
          <w:tab w:val="right" w:leader="dot" w:pos="8630"/>
        </w:tabs>
        <w:rPr>
          <w:rFonts w:cs="Times New Roman"/>
          <w:b w:val="0"/>
          <w:bCs w:val="0"/>
          <w:caps w:val="0"/>
          <w:noProof/>
          <w:sz w:val="22"/>
          <w:szCs w:val="22"/>
        </w:rPr>
      </w:pPr>
      <w:hyperlink w:anchor="_Toc368912248" w:history="1">
        <w:r w:rsidR="00873023" w:rsidRPr="004F422A">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593FA" w14:textId="77777777" w:rsidR="00873023" w:rsidRDefault="00000000">
      <w:pPr>
        <w:pStyle w:val="TOC2"/>
        <w:tabs>
          <w:tab w:val="right" w:leader="dot" w:pos="8630"/>
        </w:tabs>
        <w:rPr>
          <w:rFonts w:cs="Times New Roman"/>
          <w:smallCaps w:val="0"/>
          <w:noProof/>
          <w:sz w:val="22"/>
          <w:szCs w:val="22"/>
        </w:rPr>
      </w:pPr>
      <w:hyperlink w:anchor="_Toc368912249" w:history="1">
        <w:r w:rsidR="00873023" w:rsidRPr="004F422A">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AAD8EE" w14:textId="77777777" w:rsidR="00873023" w:rsidRDefault="00000000">
      <w:pPr>
        <w:pStyle w:val="TOC2"/>
        <w:tabs>
          <w:tab w:val="right" w:leader="dot" w:pos="8630"/>
        </w:tabs>
        <w:rPr>
          <w:rFonts w:cs="Times New Roman"/>
          <w:smallCaps w:val="0"/>
          <w:noProof/>
          <w:sz w:val="22"/>
          <w:szCs w:val="22"/>
        </w:rPr>
      </w:pPr>
      <w:hyperlink w:anchor="_Toc368912250" w:history="1">
        <w:r w:rsidR="00873023" w:rsidRPr="004F422A">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50E6B8" w14:textId="77777777" w:rsidR="00873023" w:rsidRDefault="00000000">
      <w:pPr>
        <w:pStyle w:val="TOC2"/>
        <w:tabs>
          <w:tab w:val="right" w:leader="dot" w:pos="8630"/>
        </w:tabs>
        <w:rPr>
          <w:rFonts w:cs="Times New Roman"/>
          <w:smallCaps w:val="0"/>
          <w:noProof/>
          <w:sz w:val="22"/>
          <w:szCs w:val="22"/>
        </w:rPr>
      </w:pPr>
      <w:hyperlink w:anchor="_Toc368912251" w:history="1">
        <w:r w:rsidR="00873023" w:rsidRPr="004F422A">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6B00CE4" w14:textId="77777777" w:rsidR="00873023" w:rsidRDefault="00000000">
      <w:pPr>
        <w:pStyle w:val="TOC2"/>
        <w:tabs>
          <w:tab w:val="right" w:leader="dot" w:pos="8630"/>
        </w:tabs>
        <w:rPr>
          <w:rFonts w:cs="Times New Roman"/>
          <w:smallCaps w:val="0"/>
          <w:noProof/>
          <w:sz w:val="22"/>
          <w:szCs w:val="22"/>
        </w:rPr>
      </w:pPr>
      <w:hyperlink w:anchor="_Toc368912252" w:history="1">
        <w:r w:rsidR="00873023" w:rsidRPr="004F422A">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EB5DD2" w14:textId="77777777" w:rsidR="00873023" w:rsidRDefault="00000000">
      <w:pPr>
        <w:pStyle w:val="TOC2"/>
        <w:tabs>
          <w:tab w:val="right" w:leader="dot" w:pos="8630"/>
        </w:tabs>
        <w:rPr>
          <w:rFonts w:cs="Times New Roman"/>
          <w:smallCaps w:val="0"/>
          <w:noProof/>
          <w:sz w:val="22"/>
          <w:szCs w:val="22"/>
        </w:rPr>
      </w:pPr>
      <w:hyperlink w:anchor="_Toc368912253" w:history="1">
        <w:r w:rsidR="00873023" w:rsidRPr="004F422A">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27B16B4" w14:textId="77777777" w:rsidR="00873023" w:rsidRDefault="00000000">
      <w:pPr>
        <w:pStyle w:val="TOC3"/>
        <w:tabs>
          <w:tab w:val="right" w:leader="dot" w:pos="8630"/>
        </w:tabs>
        <w:rPr>
          <w:rFonts w:cs="Times New Roman"/>
          <w:i w:val="0"/>
          <w:iCs w:val="0"/>
          <w:noProof/>
          <w:sz w:val="22"/>
          <w:szCs w:val="22"/>
        </w:rPr>
      </w:pPr>
      <w:hyperlink w:anchor="_Toc368912254" w:history="1">
        <w:r w:rsidR="00873023" w:rsidRPr="004F422A">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722FA4A" w14:textId="77777777" w:rsidR="00873023" w:rsidRDefault="00000000">
      <w:pPr>
        <w:pStyle w:val="TOC3"/>
        <w:tabs>
          <w:tab w:val="right" w:leader="dot" w:pos="8630"/>
        </w:tabs>
        <w:rPr>
          <w:rFonts w:cs="Times New Roman"/>
          <w:i w:val="0"/>
          <w:iCs w:val="0"/>
          <w:noProof/>
          <w:sz w:val="22"/>
          <w:szCs w:val="22"/>
        </w:rPr>
      </w:pPr>
      <w:hyperlink w:anchor="_Toc368912255" w:history="1">
        <w:r w:rsidR="00873023" w:rsidRPr="004F422A">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3E8CF50" w14:textId="77777777" w:rsidR="00873023" w:rsidRDefault="00000000">
      <w:pPr>
        <w:pStyle w:val="TOC2"/>
        <w:tabs>
          <w:tab w:val="right" w:leader="dot" w:pos="8630"/>
        </w:tabs>
        <w:rPr>
          <w:rFonts w:cs="Times New Roman"/>
          <w:smallCaps w:val="0"/>
          <w:noProof/>
          <w:sz w:val="22"/>
          <w:szCs w:val="22"/>
        </w:rPr>
      </w:pPr>
      <w:hyperlink w:anchor="_Toc368912256" w:history="1">
        <w:r w:rsidR="00873023" w:rsidRPr="004F422A">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65EF3A" w14:textId="77777777" w:rsidR="00873023" w:rsidRDefault="00000000">
      <w:pPr>
        <w:pStyle w:val="TOC2"/>
        <w:tabs>
          <w:tab w:val="right" w:leader="dot" w:pos="8630"/>
        </w:tabs>
        <w:rPr>
          <w:rFonts w:cs="Times New Roman"/>
          <w:smallCaps w:val="0"/>
          <w:noProof/>
          <w:sz w:val="22"/>
          <w:szCs w:val="22"/>
        </w:rPr>
      </w:pPr>
      <w:hyperlink w:anchor="_Toc368912257" w:history="1">
        <w:r w:rsidR="00873023" w:rsidRPr="004F422A">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29762A2" w14:textId="77777777" w:rsidR="00873023" w:rsidRDefault="00000000">
      <w:pPr>
        <w:pStyle w:val="TOC2"/>
        <w:tabs>
          <w:tab w:val="right" w:leader="dot" w:pos="8630"/>
        </w:tabs>
        <w:rPr>
          <w:rFonts w:cs="Times New Roman"/>
          <w:smallCaps w:val="0"/>
          <w:noProof/>
          <w:sz w:val="22"/>
          <w:szCs w:val="22"/>
        </w:rPr>
      </w:pPr>
      <w:hyperlink w:anchor="_Toc368912258" w:history="1">
        <w:r w:rsidR="00873023" w:rsidRPr="004F422A">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4AF9D2B" w14:textId="77777777" w:rsidR="00873023" w:rsidRDefault="00000000">
      <w:pPr>
        <w:pStyle w:val="TOC1"/>
        <w:tabs>
          <w:tab w:val="right" w:leader="dot" w:pos="8630"/>
        </w:tabs>
        <w:rPr>
          <w:rFonts w:cs="Times New Roman"/>
          <w:b w:val="0"/>
          <w:bCs w:val="0"/>
          <w:caps w:val="0"/>
          <w:noProof/>
          <w:sz w:val="22"/>
          <w:szCs w:val="22"/>
        </w:rPr>
      </w:pPr>
      <w:hyperlink w:anchor="_Toc368912259" w:history="1">
        <w:r w:rsidR="00873023" w:rsidRPr="004F422A">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2D5CED" w14:textId="77777777" w:rsidR="00873023" w:rsidRDefault="00000000">
      <w:pPr>
        <w:pStyle w:val="TOC2"/>
        <w:tabs>
          <w:tab w:val="right" w:leader="dot" w:pos="8630"/>
        </w:tabs>
        <w:rPr>
          <w:rFonts w:cs="Times New Roman"/>
          <w:smallCaps w:val="0"/>
          <w:noProof/>
          <w:sz w:val="22"/>
          <w:szCs w:val="22"/>
        </w:rPr>
      </w:pPr>
      <w:hyperlink w:anchor="_Toc368912260" w:history="1">
        <w:r w:rsidR="00873023" w:rsidRPr="004F422A">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752D5EE" w14:textId="77777777" w:rsidR="00873023" w:rsidRDefault="00000000">
      <w:pPr>
        <w:pStyle w:val="TOC3"/>
        <w:tabs>
          <w:tab w:val="right" w:leader="dot" w:pos="8630"/>
        </w:tabs>
        <w:rPr>
          <w:rFonts w:cs="Times New Roman"/>
          <w:i w:val="0"/>
          <w:iCs w:val="0"/>
          <w:noProof/>
          <w:sz w:val="22"/>
          <w:szCs w:val="22"/>
        </w:rPr>
      </w:pPr>
      <w:hyperlink w:anchor="_Toc368912261" w:history="1">
        <w:r w:rsidR="00873023" w:rsidRPr="004F422A">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FE5B93E" w14:textId="77777777" w:rsidR="00873023" w:rsidRDefault="00000000">
      <w:pPr>
        <w:pStyle w:val="TOC2"/>
        <w:tabs>
          <w:tab w:val="right" w:leader="dot" w:pos="8630"/>
        </w:tabs>
        <w:rPr>
          <w:rFonts w:cs="Times New Roman"/>
          <w:smallCaps w:val="0"/>
          <w:noProof/>
          <w:sz w:val="22"/>
          <w:szCs w:val="22"/>
        </w:rPr>
      </w:pPr>
      <w:hyperlink w:anchor="_Toc368912262" w:history="1">
        <w:r w:rsidR="00873023" w:rsidRPr="004F422A">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B0058B1" w14:textId="77777777" w:rsidR="00873023" w:rsidRDefault="00000000">
      <w:pPr>
        <w:pStyle w:val="TOC3"/>
        <w:tabs>
          <w:tab w:val="right" w:leader="dot" w:pos="8630"/>
        </w:tabs>
        <w:rPr>
          <w:rFonts w:cs="Times New Roman"/>
          <w:i w:val="0"/>
          <w:iCs w:val="0"/>
          <w:noProof/>
          <w:sz w:val="22"/>
          <w:szCs w:val="22"/>
        </w:rPr>
      </w:pPr>
      <w:hyperlink w:anchor="_Toc368912263" w:history="1">
        <w:r w:rsidR="00873023" w:rsidRPr="004F422A">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57379F" w14:textId="77777777" w:rsidR="00873023" w:rsidRDefault="00000000">
      <w:pPr>
        <w:pStyle w:val="TOC3"/>
        <w:tabs>
          <w:tab w:val="right" w:leader="dot" w:pos="8630"/>
        </w:tabs>
        <w:rPr>
          <w:rFonts w:cs="Times New Roman"/>
          <w:i w:val="0"/>
          <w:iCs w:val="0"/>
          <w:noProof/>
          <w:sz w:val="22"/>
          <w:szCs w:val="22"/>
        </w:rPr>
      </w:pPr>
      <w:hyperlink w:anchor="_Toc368912264" w:history="1">
        <w:r w:rsidR="00873023" w:rsidRPr="004F422A">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7FDA6E0" w14:textId="77777777" w:rsidR="00873023" w:rsidRDefault="00000000">
      <w:pPr>
        <w:pStyle w:val="TOC3"/>
        <w:tabs>
          <w:tab w:val="right" w:leader="dot" w:pos="8630"/>
        </w:tabs>
        <w:rPr>
          <w:rFonts w:cs="Times New Roman"/>
          <w:i w:val="0"/>
          <w:iCs w:val="0"/>
          <w:noProof/>
          <w:sz w:val="22"/>
          <w:szCs w:val="22"/>
        </w:rPr>
      </w:pPr>
      <w:hyperlink w:anchor="_Toc368912265" w:history="1">
        <w:r w:rsidR="00873023" w:rsidRPr="004F422A">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8F7D098" w14:textId="77777777" w:rsidR="00873023" w:rsidRDefault="00000000">
      <w:pPr>
        <w:pStyle w:val="TOC3"/>
        <w:tabs>
          <w:tab w:val="right" w:leader="dot" w:pos="8630"/>
        </w:tabs>
        <w:rPr>
          <w:rFonts w:cs="Times New Roman"/>
          <w:i w:val="0"/>
          <w:iCs w:val="0"/>
          <w:noProof/>
          <w:sz w:val="22"/>
          <w:szCs w:val="22"/>
        </w:rPr>
      </w:pPr>
      <w:hyperlink w:anchor="_Toc368912266" w:history="1">
        <w:r w:rsidR="00873023" w:rsidRPr="004F422A">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60A1C4E" w14:textId="77777777" w:rsidR="00873023" w:rsidRDefault="00000000">
      <w:pPr>
        <w:pStyle w:val="TOC3"/>
        <w:tabs>
          <w:tab w:val="right" w:leader="dot" w:pos="8630"/>
        </w:tabs>
        <w:rPr>
          <w:rFonts w:cs="Times New Roman"/>
          <w:i w:val="0"/>
          <w:iCs w:val="0"/>
          <w:noProof/>
          <w:sz w:val="22"/>
          <w:szCs w:val="22"/>
        </w:rPr>
      </w:pPr>
      <w:hyperlink w:anchor="_Toc368912267" w:history="1">
        <w:r w:rsidR="00873023" w:rsidRPr="004F422A">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ECA1F2" w14:textId="77777777" w:rsidR="00873023" w:rsidRDefault="00000000">
      <w:pPr>
        <w:pStyle w:val="TOC3"/>
        <w:tabs>
          <w:tab w:val="right" w:leader="dot" w:pos="8630"/>
        </w:tabs>
        <w:rPr>
          <w:rFonts w:cs="Times New Roman"/>
          <w:i w:val="0"/>
          <w:iCs w:val="0"/>
          <w:noProof/>
          <w:sz w:val="22"/>
          <w:szCs w:val="22"/>
        </w:rPr>
      </w:pPr>
      <w:hyperlink w:anchor="_Toc368912268" w:history="1">
        <w:r w:rsidR="00873023" w:rsidRPr="004F422A">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D0D90F0" w14:textId="77777777" w:rsidR="00873023" w:rsidRDefault="00000000">
      <w:pPr>
        <w:pStyle w:val="TOC3"/>
        <w:tabs>
          <w:tab w:val="right" w:leader="dot" w:pos="8630"/>
        </w:tabs>
        <w:rPr>
          <w:rFonts w:cs="Times New Roman"/>
          <w:i w:val="0"/>
          <w:iCs w:val="0"/>
          <w:noProof/>
          <w:sz w:val="22"/>
          <w:szCs w:val="22"/>
        </w:rPr>
      </w:pPr>
      <w:hyperlink w:anchor="_Toc368912269" w:history="1">
        <w:r w:rsidR="00873023" w:rsidRPr="004F422A">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7E20BA" w14:textId="77777777" w:rsidR="00873023" w:rsidRDefault="00000000">
      <w:pPr>
        <w:pStyle w:val="TOC3"/>
        <w:tabs>
          <w:tab w:val="right" w:leader="dot" w:pos="8630"/>
        </w:tabs>
        <w:rPr>
          <w:rFonts w:cs="Times New Roman"/>
          <w:i w:val="0"/>
          <w:iCs w:val="0"/>
          <w:noProof/>
          <w:sz w:val="22"/>
          <w:szCs w:val="22"/>
        </w:rPr>
      </w:pPr>
      <w:hyperlink w:anchor="_Toc368912270" w:history="1">
        <w:r w:rsidR="00873023" w:rsidRPr="004F422A">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DBA5BBC" w14:textId="77777777" w:rsidR="00873023" w:rsidRDefault="00000000">
      <w:pPr>
        <w:pStyle w:val="TOC3"/>
        <w:tabs>
          <w:tab w:val="right" w:leader="dot" w:pos="8630"/>
        </w:tabs>
        <w:rPr>
          <w:rFonts w:cs="Times New Roman"/>
          <w:i w:val="0"/>
          <w:iCs w:val="0"/>
          <w:noProof/>
          <w:sz w:val="22"/>
          <w:szCs w:val="22"/>
        </w:rPr>
      </w:pPr>
      <w:hyperlink w:anchor="_Toc368912271" w:history="1">
        <w:r w:rsidR="00873023" w:rsidRPr="004F422A">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5DFECF" w14:textId="77777777" w:rsidR="00873023" w:rsidRDefault="00000000">
      <w:pPr>
        <w:pStyle w:val="TOC3"/>
        <w:tabs>
          <w:tab w:val="right" w:leader="dot" w:pos="8630"/>
        </w:tabs>
        <w:rPr>
          <w:rFonts w:cs="Times New Roman"/>
          <w:i w:val="0"/>
          <w:iCs w:val="0"/>
          <w:noProof/>
          <w:sz w:val="22"/>
          <w:szCs w:val="22"/>
        </w:rPr>
      </w:pPr>
      <w:hyperlink w:anchor="_Toc368912272" w:history="1">
        <w:r w:rsidR="00873023" w:rsidRPr="004F422A">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E0517ED" w14:textId="77777777" w:rsidR="00873023" w:rsidRDefault="00000000">
      <w:pPr>
        <w:pStyle w:val="TOC3"/>
        <w:tabs>
          <w:tab w:val="right" w:leader="dot" w:pos="8630"/>
        </w:tabs>
        <w:rPr>
          <w:rFonts w:cs="Times New Roman"/>
          <w:i w:val="0"/>
          <w:iCs w:val="0"/>
          <w:noProof/>
          <w:sz w:val="22"/>
          <w:szCs w:val="22"/>
        </w:rPr>
      </w:pPr>
      <w:hyperlink w:anchor="_Toc368912273" w:history="1">
        <w:r w:rsidR="00873023" w:rsidRPr="004F422A">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473B8F1" w14:textId="77777777" w:rsidR="00873023" w:rsidRDefault="00000000">
      <w:pPr>
        <w:pStyle w:val="TOC1"/>
        <w:tabs>
          <w:tab w:val="right" w:leader="dot" w:pos="8630"/>
        </w:tabs>
        <w:rPr>
          <w:rFonts w:cs="Times New Roman"/>
          <w:b w:val="0"/>
          <w:bCs w:val="0"/>
          <w:caps w:val="0"/>
          <w:noProof/>
          <w:sz w:val="22"/>
          <w:szCs w:val="22"/>
        </w:rPr>
      </w:pPr>
      <w:hyperlink w:anchor="_Toc368912274" w:history="1">
        <w:r w:rsidR="00873023" w:rsidRPr="004F422A">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68AA0DB" w14:textId="77777777" w:rsidR="00873023" w:rsidRDefault="00000000">
      <w:pPr>
        <w:pStyle w:val="TOC2"/>
        <w:tabs>
          <w:tab w:val="right" w:leader="dot" w:pos="8630"/>
        </w:tabs>
        <w:rPr>
          <w:rFonts w:cs="Times New Roman"/>
          <w:smallCaps w:val="0"/>
          <w:noProof/>
          <w:sz w:val="22"/>
          <w:szCs w:val="22"/>
        </w:rPr>
      </w:pPr>
      <w:hyperlink w:anchor="_Toc368912275" w:history="1">
        <w:r w:rsidR="00873023" w:rsidRPr="004F422A">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F49F14F" w14:textId="77777777" w:rsidR="00873023" w:rsidRDefault="00000000">
      <w:pPr>
        <w:pStyle w:val="TOC2"/>
        <w:tabs>
          <w:tab w:val="right" w:leader="dot" w:pos="8630"/>
        </w:tabs>
        <w:rPr>
          <w:rFonts w:cs="Times New Roman"/>
          <w:smallCaps w:val="0"/>
          <w:noProof/>
          <w:sz w:val="22"/>
          <w:szCs w:val="22"/>
        </w:rPr>
      </w:pPr>
      <w:hyperlink w:anchor="_Toc368912276" w:history="1">
        <w:r w:rsidR="00873023" w:rsidRPr="004F422A">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2BB584B" w14:textId="77777777" w:rsidR="00873023" w:rsidRDefault="00000000">
      <w:pPr>
        <w:pStyle w:val="TOC2"/>
        <w:tabs>
          <w:tab w:val="right" w:leader="dot" w:pos="8630"/>
        </w:tabs>
        <w:rPr>
          <w:rFonts w:cs="Times New Roman"/>
          <w:smallCaps w:val="0"/>
          <w:noProof/>
          <w:sz w:val="22"/>
          <w:szCs w:val="22"/>
        </w:rPr>
      </w:pPr>
      <w:hyperlink w:anchor="_Toc368912277" w:history="1">
        <w:r w:rsidR="00873023" w:rsidRPr="004F422A">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36DAA2" w14:textId="77777777" w:rsidR="00873023" w:rsidRDefault="00000000">
      <w:pPr>
        <w:pStyle w:val="TOC2"/>
        <w:tabs>
          <w:tab w:val="right" w:leader="dot" w:pos="8630"/>
        </w:tabs>
        <w:rPr>
          <w:rFonts w:cs="Times New Roman"/>
          <w:smallCaps w:val="0"/>
          <w:noProof/>
          <w:sz w:val="22"/>
          <w:szCs w:val="22"/>
        </w:rPr>
      </w:pPr>
      <w:hyperlink w:anchor="_Toc368912278" w:history="1">
        <w:r w:rsidR="00873023" w:rsidRPr="004F422A">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6E6B32" w14:textId="77777777" w:rsidR="00873023" w:rsidRDefault="00000000">
      <w:pPr>
        <w:pStyle w:val="TOC3"/>
        <w:tabs>
          <w:tab w:val="right" w:leader="dot" w:pos="8630"/>
        </w:tabs>
        <w:rPr>
          <w:rFonts w:cs="Times New Roman"/>
          <w:i w:val="0"/>
          <w:iCs w:val="0"/>
          <w:noProof/>
          <w:sz w:val="22"/>
          <w:szCs w:val="22"/>
        </w:rPr>
      </w:pPr>
      <w:hyperlink w:anchor="_Toc368912279" w:history="1">
        <w:r w:rsidR="00873023" w:rsidRPr="004F422A">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132EAF" w14:textId="77777777" w:rsidR="00873023" w:rsidRDefault="00000000">
      <w:pPr>
        <w:pStyle w:val="TOC3"/>
        <w:tabs>
          <w:tab w:val="right" w:leader="dot" w:pos="8630"/>
        </w:tabs>
        <w:rPr>
          <w:rFonts w:cs="Times New Roman"/>
          <w:i w:val="0"/>
          <w:iCs w:val="0"/>
          <w:noProof/>
          <w:sz w:val="22"/>
          <w:szCs w:val="22"/>
        </w:rPr>
      </w:pPr>
      <w:hyperlink w:anchor="_Toc368912280" w:history="1">
        <w:r w:rsidR="00873023" w:rsidRPr="004F422A">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8F2E164" w14:textId="77777777" w:rsidR="00873023" w:rsidRDefault="00000000">
      <w:pPr>
        <w:pStyle w:val="TOC1"/>
        <w:tabs>
          <w:tab w:val="right" w:leader="dot" w:pos="8630"/>
        </w:tabs>
        <w:rPr>
          <w:rFonts w:cs="Times New Roman"/>
          <w:b w:val="0"/>
          <w:bCs w:val="0"/>
          <w:caps w:val="0"/>
          <w:noProof/>
          <w:sz w:val="22"/>
          <w:szCs w:val="22"/>
        </w:rPr>
      </w:pPr>
      <w:hyperlink w:anchor="_Toc368912281" w:history="1">
        <w:r w:rsidR="00873023" w:rsidRPr="004F422A">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8BD8FDE" w14:textId="77777777" w:rsidR="00873023" w:rsidRDefault="00000000">
      <w:pPr>
        <w:pStyle w:val="TOC2"/>
        <w:tabs>
          <w:tab w:val="right" w:leader="dot" w:pos="8630"/>
        </w:tabs>
        <w:rPr>
          <w:rFonts w:cs="Times New Roman"/>
          <w:smallCaps w:val="0"/>
          <w:noProof/>
          <w:sz w:val="22"/>
          <w:szCs w:val="22"/>
        </w:rPr>
      </w:pPr>
      <w:hyperlink w:anchor="_Toc368912282" w:history="1">
        <w:r w:rsidR="00873023" w:rsidRPr="004F422A">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452FFC" w14:textId="77777777" w:rsidR="00873023" w:rsidRDefault="00000000">
      <w:pPr>
        <w:pStyle w:val="TOC2"/>
        <w:tabs>
          <w:tab w:val="right" w:leader="dot" w:pos="8630"/>
        </w:tabs>
        <w:rPr>
          <w:rFonts w:cs="Times New Roman"/>
          <w:smallCaps w:val="0"/>
          <w:noProof/>
          <w:sz w:val="22"/>
          <w:szCs w:val="22"/>
        </w:rPr>
      </w:pPr>
      <w:hyperlink w:anchor="_Toc368912283" w:history="1">
        <w:r w:rsidR="00873023" w:rsidRPr="004F422A">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84EA599" w14:textId="77777777" w:rsidR="00873023" w:rsidRDefault="00000000">
      <w:pPr>
        <w:pStyle w:val="TOC3"/>
        <w:tabs>
          <w:tab w:val="right" w:leader="dot" w:pos="8630"/>
        </w:tabs>
        <w:rPr>
          <w:rFonts w:cs="Times New Roman"/>
          <w:i w:val="0"/>
          <w:iCs w:val="0"/>
          <w:noProof/>
          <w:sz w:val="22"/>
          <w:szCs w:val="22"/>
        </w:rPr>
      </w:pPr>
      <w:hyperlink w:anchor="_Toc368912284" w:history="1">
        <w:r w:rsidR="00873023" w:rsidRPr="004F422A">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C33AA43" w14:textId="77777777" w:rsidR="00873023" w:rsidRDefault="00000000">
      <w:pPr>
        <w:pStyle w:val="TOC3"/>
        <w:tabs>
          <w:tab w:val="right" w:leader="dot" w:pos="8630"/>
        </w:tabs>
        <w:rPr>
          <w:rFonts w:cs="Times New Roman"/>
          <w:i w:val="0"/>
          <w:iCs w:val="0"/>
          <w:noProof/>
          <w:sz w:val="22"/>
          <w:szCs w:val="22"/>
        </w:rPr>
      </w:pPr>
      <w:hyperlink w:anchor="_Toc368912285" w:history="1">
        <w:r w:rsidR="00873023" w:rsidRPr="004F422A">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517915A" w14:textId="77777777" w:rsidR="00873023" w:rsidRDefault="00000000">
      <w:pPr>
        <w:pStyle w:val="TOC2"/>
        <w:tabs>
          <w:tab w:val="right" w:leader="dot" w:pos="8630"/>
        </w:tabs>
        <w:rPr>
          <w:rFonts w:cs="Times New Roman"/>
          <w:smallCaps w:val="0"/>
          <w:noProof/>
          <w:sz w:val="22"/>
          <w:szCs w:val="22"/>
        </w:rPr>
      </w:pPr>
      <w:hyperlink w:anchor="_Toc368912286" w:history="1">
        <w:r w:rsidR="00873023" w:rsidRPr="004F422A">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2FE855" w14:textId="77777777" w:rsidR="00873023" w:rsidRDefault="00000000">
      <w:pPr>
        <w:pStyle w:val="TOC2"/>
        <w:tabs>
          <w:tab w:val="right" w:leader="dot" w:pos="8630"/>
        </w:tabs>
        <w:rPr>
          <w:rFonts w:cs="Times New Roman"/>
          <w:smallCaps w:val="0"/>
          <w:noProof/>
          <w:sz w:val="22"/>
          <w:szCs w:val="22"/>
        </w:rPr>
      </w:pPr>
      <w:hyperlink w:anchor="_Toc368912287" w:history="1">
        <w:r w:rsidR="00873023" w:rsidRPr="004F422A">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F0FF64" w14:textId="77777777" w:rsidR="00873023" w:rsidRDefault="00000000">
      <w:pPr>
        <w:pStyle w:val="TOC2"/>
        <w:tabs>
          <w:tab w:val="right" w:leader="dot" w:pos="8630"/>
        </w:tabs>
        <w:rPr>
          <w:rFonts w:cs="Times New Roman"/>
          <w:smallCaps w:val="0"/>
          <w:noProof/>
          <w:sz w:val="22"/>
          <w:szCs w:val="22"/>
        </w:rPr>
      </w:pPr>
      <w:hyperlink w:anchor="_Toc368912288" w:history="1">
        <w:r w:rsidR="00873023" w:rsidRPr="004F422A">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25221" w14:textId="77777777" w:rsidR="00873023" w:rsidRDefault="00000000">
      <w:pPr>
        <w:pStyle w:val="TOC2"/>
        <w:tabs>
          <w:tab w:val="right" w:leader="dot" w:pos="8630"/>
        </w:tabs>
        <w:rPr>
          <w:rFonts w:cs="Times New Roman"/>
          <w:smallCaps w:val="0"/>
          <w:noProof/>
          <w:sz w:val="22"/>
          <w:szCs w:val="22"/>
        </w:rPr>
      </w:pPr>
      <w:hyperlink w:anchor="_Toc368912289" w:history="1">
        <w:r w:rsidR="00873023" w:rsidRPr="004F422A">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959BAB" w14:textId="77777777" w:rsidR="00873023" w:rsidRDefault="00000000">
      <w:pPr>
        <w:pStyle w:val="TOC2"/>
        <w:tabs>
          <w:tab w:val="right" w:leader="dot" w:pos="8630"/>
        </w:tabs>
        <w:rPr>
          <w:rFonts w:cs="Times New Roman"/>
          <w:smallCaps w:val="0"/>
          <w:noProof/>
          <w:sz w:val="22"/>
          <w:szCs w:val="22"/>
        </w:rPr>
      </w:pPr>
      <w:hyperlink w:anchor="_Toc368912290" w:history="1">
        <w:r w:rsidR="00873023" w:rsidRPr="004F422A">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1ED99" w14:textId="77777777" w:rsidR="00873023" w:rsidRDefault="00000000">
      <w:pPr>
        <w:pStyle w:val="TOC2"/>
        <w:tabs>
          <w:tab w:val="right" w:leader="dot" w:pos="8630"/>
        </w:tabs>
        <w:rPr>
          <w:rFonts w:cs="Times New Roman"/>
          <w:smallCaps w:val="0"/>
          <w:noProof/>
          <w:sz w:val="22"/>
          <w:szCs w:val="22"/>
        </w:rPr>
      </w:pPr>
      <w:hyperlink w:anchor="_Toc368912291" w:history="1">
        <w:r w:rsidR="00873023" w:rsidRPr="004F422A">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84F7CC" w14:textId="77777777" w:rsidR="00873023" w:rsidRDefault="00000000">
      <w:pPr>
        <w:pStyle w:val="TOC2"/>
        <w:tabs>
          <w:tab w:val="right" w:leader="dot" w:pos="8630"/>
        </w:tabs>
        <w:rPr>
          <w:rFonts w:cs="Times New Roman"/>
          <w:smallCaps w:val="0"/>
          <w:noProof/>
          <w:sz w:val="22"/>
          <w:szCs w:val="22"/>
        </w:rPr>
      </w:pPr>
      <w:hyperlink w:anchor="_Toc368912292" w:history="1">
        <w:r w:rsidR="00873023" w:rsidRPr="004F422A">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3388E" w14:textId="77777777" w:rsidR="00873023" w:rsidRDefault="00000000">
      <w:pPr>
        <w:pStyle w:val="TOC2"/>
        <w:tabs>
          <w:tab w:val="right" w:leader="dot" w:pos="8630"/>
        </w:tabs>
        <w:rPr>
          <w:rFonts w:cs="Times New Roman"/>
          <w:smallCaps w:val="0"/>
          <w:noProof/>
          <w:sz w:val="22"/>
          <w:szCs w:val="22"/>
        </w:rPr>
      </w:pPr>
      <w:hyperlink w:anchor="_Toc368912293" w:history="1">
        <w:r w:rsidR="00873023" w:rsidRPr="004F422A">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93D8B8F" w14:textId="77777777" w:rsidR="00873023" w:rsidRDefault="00000000">
      <w:pPr>
        <w:pStyle w:val="TOC3"/>
        <w:tabs>
          <w:tab w:val="right" w:leader="dot" w:pos="8630"/>
        </w:tabs>
        <w:rPr>
          <w:rFonts w:cs="Times New Roman"/>
          <w:i w:val="0"/>
          <w:iCs w:val="0"/>
          <w:noProof/>
          <w:sz w:val="22"/>
          <w:szCs w:val="22"/>
        </w:rPr>
      </w:pPr>
      <w:hyperlink w:anchor="_Toc368912294" w:history="1">
        <w:r w:rsidR="00873023" w:rsidRPr="004F422A">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1FBD0C" w14:textId="77777777" w:rsidR="00873023" w:rsidRDefault="00000000">
      <w:pPr>
        <w:pStyle w:val="TOC3"/>
        <w:tabs>
          <w:tab w:val="right" w:leader="dot" w:pos="8630"/>
        </w:tabs>
        <w:rPr>
          <w:rFonts w:cs="Times New Roman"/>
          <w:i w:val="0"/>
          <w:iCs w:val="0"/>
          <w:noProof/>
          <w:sz w:val="22"/>
          <w:szCs w:val="22"/>
        </w:rPr>
      </w:pPr>
      <w:hyperlink w:anchor="_Toc368912295" w:history="1">
        <w:r w:rsidR="00873023" w:rsidRPr="004F422A">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A455DF" w14:textId="77777777" w:rsidR="00873023" w:rsidRDefault="00000000">
      <w:pPr>
        <w:pStyle w:val="TOC3"/>
        <w:tabs>
          <w:tab w:val="right" w:leader="dot" w:pos="8630"/>
        </w:tabs>
        <w:rPr>
          <w:rFonts w:cs="Times New Roman"/>
          <w:i w:val="0"/>
          <w:iCs w:val="0"/>
          <w:noProof/>
          <w:sz w:val="22"/>
          <w:szCs w:val="22"/>
        </w:rPr>
      </w:pPr>
      <w:hyperlink w:anchor="_Toc368912296" w:history="1">
        <w:r w:rsidR="00873023" w:rsidRPr="004F422A">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7EFDB0" w14:textId="77777777" w:rsidR="00873023" w:rsidRDefault="00000000">
      <w:pPr>
        <w:pStyle w:val="TOC3"/>
        <w:tabs>
          <w:tab w:val="right" w:leader="dot" w:pos="8630"/>
        </w:tabs>
        <w:rPr>
          <w:rFonts w:cs="Times New Roman"/>
          <w:i w:val="0"/>
          <w:iCs w:val="0"/>
          <w:noProof/>
          <w:sz w:val="22"/>
          <w:szCs w:val="22"/>
        </w:rPr>
      </w:pPr>
      <w:hyperlink w:anchor="_Toc368912297" w:history="1">
        <w:r w:rsidR="00873023" w:rsidRPr="004F422A">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AD7332F" w14:textId="77777777" w:rsidR="00873023" w:rsidRDefault="00000000">
      <w:pPr>
        <w:pStyle w:val="TOC3"/>
        <w:tabs>
          <w:tab w:val="right" w:leader="dot" w:pos="8630"/>
        </w:tabs>
        <w:rPr>
          <w:rFonts w:cs="Times New Roman"/>
          <w:i w:val="0"/>
          <w:iCs w:val="0"/>
          <w:noProof/>
          <w:sz w:val="22"/>
          <w:szCs w:val="22"/>
        </w:rPr>
      </w:pPr>
      <w:hyperlink w:anchor="_Toc368912298" w:history="1">
        <w:r w:rsidR="00873023" w:rsidRPr="004F422A">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CD381A4" w14:textId="77777777" w:rsidR="00873023" w:rsidRDefault="00000000">
      <w:pPr>
        <w:pStyle w:val="TOC3"/>
        <w:tabs>
          <w:tab w:val="right" w:leader="dot" w:pos="8630"/>
        </w:tabs>
        <w:rPr>
          <w:rFonts w:cs="Times New Roman"/>
          <w:i w:val="0"/>
          <w:iCs w:val="0"/>
          <w:noProof/>
          <w:sz w:val="22"/>
          <w:szCs w:val="22"/>
        </w:rPr>
      </w:pPr>
      <w:hyperlink w:anchor="_Toc368912299" w:history="1">
        <w:r w:rsidR="00873023" w:rsidRPr="004F422A">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215C40" w14:textId="77777777" w:rsidR="00873023" w:rsidRDefault="00000000">
      <w:pPr>
        <w:pStyle w:val="TOC1"/>
        <w:tabs>
          <w:tab w:val="right" w:leader="dot" w:pos="8630"/>
        </w:tabs>
        <w:rPr>
          <w:rFonts w:cs="Times New Roman"/>
          <w:b w:val="0"/>
          <w:bCs w:val="0"/>
          <w:caps w:val="0"/>
          <w:noProof/>
          <w:sz w:val="22"/>
          <w:szCs w:val="22"/>
        </w:rPr>
      </w:pPr>
      <w:hyperlink w:anchor="_Toc368912300" w:history="1">
        <w:r w:rsidR="00873023" w:rsidRPr="004F422A">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FDCDDC3" w14:textId="77777777" w:rsidR="00873023" w:rsidRDefault="00000000">
      <w:pPr>
        <w:pStyle w:val="TOC2"/>
        <w:tabs>
          <w:tab w:val="right" w:leader="dot" w:pos="8630"/>
        </w:tabs>
        <w:rPr>
          <w:rFonts w:cs="Times New Roman"/>
          <w:smallCaps w:val="0"/>
          <w:noProof/>
          <w:sz w:val="22"/>
          <w:szCs w:val="22"/>
        </w:rPr>
      </w:pPr>
      <w:hyperlink w:anchor="_Toc368912301" w:history="1">
        <w:r w:rsidR="00873023" w:rsidRPr="004F422A">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346BDC" w14:textId="77777777" w:rsidR="00873023" w:rsidRDefault="00000000">
      <w:pPr>
        <w:pStyle w:val="TOC2"/>
        <w:tabs>
          <w:tab w:val="right" w:leader="dot" w:pos="8630"/>
        </w:tabs>
        <w:rPr>
          <w:rFonts w:cs="Times New Roman"/>
          <w:smallCaps w:val="0"/>
          <w:noProof/>
          <w:sz w:val="22"/>
          <w:szCs w:val="22"/>
        </w:rPr>
      </w:pPr>
      <w:hyperlink w:anchor="_Toc368912302" w:history="1">
        <w:r w:rsidR="00873023" w:rsidRPr="004F422A">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11AD7F2" w14:textId="77777777" w:rsidR="00873023" w:rsidRDefault="00000000">
      <w:pPr>
        <w:pStyle w:val="TOC2"/>
        <w:tabs>
          <w:tab w:val="right" w:leader="dot" w:pos="8630"/>
        </w:tabs>
        <w:rPr>
          <w:rFonts w:cs="Times New Roman"/>
          <w:smallCaps w:val="0"/>
          <w:noProof/>
          <w:sz w:val="22"/>
          <w:szCs w:val="22"/>
        </w:rPr>
      </w:pPr>
      <w:hyperlink w:anchor="_Toc368912303" w:history="1">
        <w:r w:rsidR="00873023" w:rsidRPr="004F422A">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DDB56DF" w14:textId="77777777" w:rsidR="00873023" w:rsidRDefault="00000000">
      <w:pPr>
        <w:pStyle w:val="TOC2"/>
        <w:tabs>
          <w:tab w:val="right" w:leader="dot" w:pos="8630"/>
        </w:tabs>
        <w:rPr>
          <w:rFonts w:cs="Times New Roman"/>
          <w:smallCaps w:val="0"/>
          <w:noProof/>
          <w:sz w:val="22"/>
          <w:szCs w:val="22"/>
        </w:rPr>
      </w:pPr>
      <w:hyperlink w:anchor="_Toc368912304" w:history="1">
        <w:r w:rsidR="00873023" w:rsidRPr="004F422A">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2A0A1CC" w14:textId="77777777" w:rsidR="00873023" w:rsidRDefault="00000000">
      <w:pPr>
        <w:pStyle w:val="TOC3"/>
        <w:tabs>
          <w:tab w:val="right" w:leader="dot" w:pos="8630"/>
        </w:tabs>
        <w:rPr>
          <w:rFonts w:cs="Times New Roman"/>
          <w:i w:val="0"/>
          <w:iCs w:val="0"/>
          <w:noProof/>
          <w:sz w:val="22"/>
          <w:szCs w:val="22"/>
        </w:rPr>
      </w:pPr>
      <w:hyperlink w:anchor="_Toc368912305" w:history="1">
        <w:r w:rsidR="00873023" w:rsidRPr="004F422A">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6BE175" w14:textId="77777777" w:rsidR="00873023" w:rsidRDefault="00000000">
      <w:pPr>
        <w:pStyle w:val="TOC3"/>
        <w:tabs>
          <w:tab w:val="right" w:leader="dot" w:pos="8630"/>
        </w:tabs>
        <w:rPr>
          <w:rFonts w:cs="Times New Roman"/>
          <w:i w:val="0"/>
          <w:iCs w:val="0"/>
          <w:noProof/>
          <w:sz w:val="22"/>
          <w:szCs w:val="22"/>
        </w:rPr>
      </w:pPr>
      <w:hyperlink w:anchor="_Toc368912306" w:history="1">
        <w:r w:rsidR="00873023" w:rsidRPr="004F422A">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B510E1" w14:textId="77777777" w:rsidR="00873023" w:rsidRDefault="00000000">
      <w:pPr>
        <w:pStyle w:val="TOC3"/>
        <w:tabs>
          <w:tab w:val="right" w:leader="dot" w:pos="8630"/>
        </w:tabs>
        <w:rPr>
          <w:rFonts w:cs="Times New Roman"/>
          <w:i w:val="0"/>
          <w:iCs w:val="0"/>
          <w:noProof/>
          <w:sz w:val="22"/>
          <w:szCs w:val="22"/>
        </w:rPr>
      </w:pPr>
      <w:hyperlink w:anchor="_Toc368912307" w:history="1">
        <w:r w:rsidR="00873023" w:rsidRPr="004F422A">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D557D99" w14:textId="77777777" w:rsidR="00873023" w:rsidRDefault="00000000">
      <w:pPr>
        <w:pStyle w:val="TOC3"/>
        <w:tabs>
          <w:tab w:val="right" w:leader="dot" w:pos="8630"/>
        </w:tabs>
        <w:rPr>
          <w:rFonts w:cs="Times New Roman"/>
          <w:i w:val="0"/>
          <w:iCs w:val="0"/>
          <w:noProof/>
          <w:sz w:val="22"/>
          <w:szCs w:val="22"/>
        </w:rPr>
      </w:pPr>
      <w:hyperlink w:anchor="_Toc368912308" w:history="1">
        <w:r w:rsidR="00873023" w:rsidRPr="004F422A">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C04C26" w14:textId="77777777" w:rsidR="00873023" w:rsidRDefault="00000000">
      <w:pPr>
        <w:pStyle w:val="TOC3"/>
        <w:tabs>
          <w:tab w:val="right" w:leader="dot" w:pos="8630"/>
        </w:tabs>
        <w:rPr>
          <w:rFonts w:cs="Times New Roman"/>
          <w:i w:val="0"/>
          <w:iCs w:val="0"/>
          <w:noProof/>
          <w:sz w:val="22"/>
          <w:szCs w:val="22"/>
        </w:rPr>
      </w:pPr>
      <w:hyperlink w:anchor="_Toc368912309" w:history="1">
        <w:r w:rsidR="00873023" w:rsidRPr="004F422A">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360122" w14:textId="77777777" w:rsidR="00873023" w:rsidRDefault="00000000">
      <w:pPr>
        <w:pStyle w:val="TOC3"/>
        <w:tabs>
          <w:tab w:val="right" w:leader="dot" w:pos="8630"/>
        </w:tabs>
        <w:rPr>
          <w:rFonts w:cs="Times New Roman"/>
          <w:i w:val="0"/>
          <w:iCs w:val="0"/>
          <w:noProof/>
          <w:sz w:val="22"/>
          <w:szCs w:val="22"/>
        </w:rPr>
      </w:pPr>
      <w:hyperlink w:anchor="_Toc368912310" w:history="1">
        <w:r w:rsidR="00873023" w:rsidRPr="004F422A">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9D63916" w14:textId="77777777" w:rsidR="00873023" w:rsidRDefault="00000000">
      <w:pPr>
        <w:pStyle w:val="TOC3"/>
        <w:tabs>
          <w:tab w:val="right" w:leader="dot" w:pos="8630"/>
        </w:tabs>
        <w:rPr>
          <w:rFonts w:cs="Times New Roman"/>
          <w:i w:val="0"/>
          <w:iCs w:val="0"/>
          <w:noProof/>
          <w:sz w:val="22"/>
          <w:szCs w:val="22"/>
        </w:rPr>
      </w:pPr>
      <w:hyperlink w:anchor="_Toc368912311" w:history="1">
        <w:r w:rsidR="00873023" w:rsidRPr="004F422A">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58E2A0" w14:textId="77777777" w:rsidR="00873023" w:rsidRDefault="00000000">
      <w:pPr>
        <w:pStyle w:val="TOC2"/>
        <w:tabs>
          <w:tab w:val="right" w:leader="dot" w:pos="8630"/>
        </w:tabs>
        <w:rPr>
          <w:rFonts w:cs="Times New Roman"/>
          <w:smallCaps w:val="0"/>
          <w:noProof/>
          <w:sz w:val="22"/>
          <w:szCs w:val="22"/>
        </w:rPr>
      </w:pPr>
      <w:hyperlink w:anchor="_Toc368912312" w:history="1">
        <w:r w:rsidR="00873023" w:rsidRPr="004F422A">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EFAF89A" w14:textId="77777777" w:rsidR="00873023" w:rsidRDefault="00000000">
      <w:pPr>
        <w:pStyle w:val="TOC3"/>
        <w:tabs>
          <w:tab w:val="right" w:leader="dot" w:pos="8630"/>
        </w:tabs>
        <w:rPr>
          <w:rFonts w:cs="Times New Roman"/>
          <w:i w:val="0"/>
          <w:iCs w:val="0"/>
          <w:noProof/>
          <w:sz w:val="22"/>
          <w:szCs w:val="22"/>
        </w:rPr>
      </w:pPr>
      <w:hyperlink w:anchor="_Toc368912313" w:history="1">
        <w:r w:rsidR="00873023" w:rsidRPr="004F422A">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D201C09" w14:textId="77777777" w:rsidR="00873023" w:rsidRDefault="00000000">
      <w:pPr>
        <w:pStyle w:val="TOC3"/>
        <w:tabs>
          <w:tab w:val="right" w:leader="dot" w:pos="8630"/>
        </w:tabs>
        <w:rPr>
          <w:rFonts w:cs="Times New Roman"/>
          <w:i w:val="0"/>
          <w:iCs w:val="0"/>
          <w:noProof/>
          <w:sz w:val="22"/>
          <w:szCs w:val="22"/>
        </w:rPr>
      </w:pPr>
      <w:hyperlink w:anchor="_Toc368912314" w:history="1">
        <w:r w:rsidR="00873023" w:rsidRPr="004F422A">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3E07B48" w14:textId="77777777" w:rsidR="00873023" w:rsidRDefault="00000000">
      <w:pPr>
        <w:pStyle w:val="TOC3"/>
        <w:tabs>
          <w:tab w:val="right" w:leader="dot" w:pos="8630"/>
        </w:tabs>
        <w:rPr>
          <w:rFonts w:cs="Times New Roman"/>
          <w:i w:val="0"/>
          <w:iCs w:val="0"/>
          <w:noProof/>
          <w:sz w:val="22"/>
          <w:szCs w:val="22"/>
        </w:rPr>
      </w:pPr>
      <w:hyperlink w:anchor="_Toc368912315" w:history="1">
        <w:r w:rsidR="00873023" w:rsidRPr="004F422A">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E6564A" w14:textId="77777777" w:rsidR="00873023" w:rsidRDefault="00000000">
      <w:pPr>
        <w:pStyle w:val="TOC3"/>
        <w:tabs>
          <w:tab w:val="right" w:leader="dot" w:pos="8630"/>
        </w:tabs>
        <w:rPr>
          <w:rFonts w:cs="Times New Roman"/>
          <w:i w:val="0"/>
          <w:iCs w:val="0"/>
          <w:noProof/>
          <w:sz w:val="22"/>
          <w:szCs w:val="22"/>
        </w:rPr>
      </w:pPr>
      <w:hyperlink w:anchor="_Toc368912316" w:history="1">
        <w:r w:rsidR="00873023" w:rsidRPr="004F422A">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0894C9E" w14:textId="77777777" w:rsidR="00873023" w:rsidRDefault="00000000">
      <w:pPr>
        <w:pStyle w:val="TOC1"/>
        <w:tabs>
          <w:tab w:val="right" w:leader="dot" w:pos="8630"/>
        </w:tabs>
        <w:rPr>
          <w:rFonts w:cs="Times New Roman"/>
          <w:b w:val="0"/>
          <w:bCs w:val="0"/>
          <w:caps w:val="0"/>
          <w:noProof/>
          <w:sz w:val="22"/>
          <w:szCs w:val="22"/>
        </w:rPr>
      </w:pPr>
      <w:hyperlink w:anchor="_Toc368912317" w:history="1">
        <w:r w:rsidR="00873023" w:rsidRPr="004F422A">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E4D2D47" w14:textId="77777777" w:rsidR="00873023" w:rsidRDefault="00000000">
      <w:pPr>
        <w:pStyle w:val="TOC1"/>
        <w:tabs>
          <w:tab w:val="right" w:leader="dot" w:pos="8630"/>
        </w:tabs>
        <w:rPr>
          <w:rFonts w:cs="Times New Roman"/>
          <w:b w:val="0"/>
          <w:bCs w:val="0"/>
          <w:caps w:val="0"/>
          <w:noProof/>
          <w:sz w:val="22"/>
          <w:szCs w:val="22"/>
        </w:rPr>
      </w:pPr>
      <w:hyperlink w:anchor="_Toc368912318" w:history="1">
        <w:r w:rsidR="00873023" w:rsidRPr="004F422A">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1CEDB81" w14:textId="77777777" w:rsidR="00653A0C" w:rsidRDefault="005D2662" w:rsidP="00653A0C">
      <w:pPr>
        <w:pStyle w:val="Heading1"/>
        <w:numPr>
          <w:ilvl w:val="0"/>
          <w:numId w:val="0"/>
        </w:numPr>
        <w:ind w:left="403"/>
      </w:pPr>
      <w:r>
        <w:fldChar w:fldCharType="end"/>
      </w:r>
      <w:bookmarkStart w:id="5" w:name="_Toc207768238"/>
    </w:p>
    <w:p w14:paraId="67C7AE1D" w14:textId="77777777" w:rsidR="009B0A63" w:rsidRPr="003602B9" w:rsidRDefault="00653A0C" w:rsidP="00653A0C">
      <w:pPr>
        <w:pStyle w:val="Heading1"/>
      </w:pPr>
      <w:r>
        <w:br w:type="page"/>
      </w:r>
      <w:bookmarkStart w:id="6" w:name="_Toc368912248"/>
      <w:r w:rsidR="009B0A63">
        <w:lastRenderedPageBreak/>
        <w:t>In</w:t>
      </w:r>
      <w:r w:rsidR="009B0A63" w:rsidRPr="003602B9">
        <w:t>troduction</w:t>
      </w:r>
      <w:bookmarkEnd w:id="5"/>
      <w:bookmarkEnd w:id="6"/>
    </w:p>
    <w:p w14:paraId="726F8EF6" w14:textId="77777777" w:rsidR="009B0A63" w:rsidRPr="003602B9" w:rsidRDefault="00F7103C" w:rsidP="00C26C21">
      <w:pPr>
        <w:pStyle w:val="InfoBlue"/>
        <w:jc w:val="both"/>
        <w:rPr>
          <w:rFonts w:ascii="Arial" w:hAnsi="Arial" w:cs="Arial"/>
        </w:rPr>
      </w:pPr>
      <w:r>
        <w:rPr>
          <w:rFonts w:ascii="Arial" w:hAnsi="Arial" w:cs="Arial"/>
        </w:rPr>
        <w:t xml:space="preserve">[The introduction of the </w:t>
      </w:r>
      <w:r>
        <w:rPr>
          <w:rStyle w:val="Strong"/>
          <w:rFonts w:ascii="Arial" w:hAnsi="Arial" w:cs="Arial"/>
        </w:rPr>
        <w:t>HLD LLD Document</w:t>
      </w:r>
      <w:r>
        <w:rPr>
          <w:rFonts w:ascii="Arial" w:hAnsi="Arial" w:cs="Arial"/>
        </w:rPr>
        <w:t xml:space="preserve"> should provide an overview of the </w:t>
      </w:r>
      <w:r w:rsidR="00231E2A">
        <w:rPr>
          <w:rFonts w:ascii="Arial" w:hAnsi="Arial" w:cs="Arial"/>
        </w:rPr>
        <w:t>Project</w:t>
      </w:r>
      <w:r>
        <w:rPr>
          <w:rFonts w:ascii="Arial" w:hAnsi="Arial" w:cs="Arial"/>
        </w:rPr>
        <w:t xml:space="preserve">. It should include the purpose, scope, definitions, acronyms, abbreviations, references and overview of the </w:t>
      </w:r>
      <w:r>
        <w:rPr>
          <w:rStyle w:val="Strong"/>
          <w:rFonts w:ascii="Arial" w:hAnsi="Arial" w:cs="Arial"/>
        </w:rPr>
        <w:t>HLD LLD Document</w:t>
      </w:r>
      <w:r>
        <w:rPr>
          <w:rFonts w:ascii="Arial" w:hAnsi="Arial" w:cs="Arial"/>
        </w:rPr>
        <w:t>.]</w:t>
      </w:r>
    </w:p>
    <w:p w14:paraId="3CCC59F2" w14:textId="77777777" w:rsidR="009B0A63" w:rsidRDefault="009B0A63" w:rsidP="009B0A63">
      <w:pPr>
        <w:pStyle w:val="Heading2"/>
      </w:pPr>
      <w:bookmarkStart w:id="7" w:name="_Toc207768239"/>
      <w:bookmarkStart w:id="8" w:name="_Toc368912249"/>
      <w:r w:rsidRPr="009B0A63">
        <w:t>Intended Audience</w:t>
      </w:r>
      <w:bookmarkEnd w:id="7"/>
      <w:bookmarkEnd w:id="8"/>
    </w:p>
    <w:p w14:paraId="06A36605" w14:textId="77777777" w:rsidR="00B25D84" w:rsidRPr="00B25D84" w:rsidRDefault="00B25D84" w:rsidP="00B25D84">
      <w:pPr>
        <w:pStyle w:val="InfoBlue"/>
        <w:jc w:val="both"/>
        <w:rPr>
          <w:rFonts w:ascii="Arial" w:hAnsi="Arial" w:cs="Arial"/>
        </w:rPr>
      </w:pPr>
      <w:r>
        <w:rPr>
          <w:rFonts w:ascii="Arial" w:hAnsi="Arial" w:cs="Arial"/>
        </w:rPr>
        <w:t xml:space="preserve">[This section of the </w:t>
      </w:r>
      <w:r w:rsidRPr="00B25D84">
        <w:rPr>
          <w:b/>
        </w:rPr>
        <w:t>HLD LLD Document</w:t>
      </w:r>
      <w:r>
        <w:rPr>
          <w:rFonts w:ascii="Arial" w:hAnsi="Arial" w:cs="Arial"/>
        </w:rPr>
        <w:t xml:space="preserve"> should provide th</w:t>
      </w:r>
      <w:r w:rsidR="00FE3ABB">
        <w:rPr>
          <w:rFonts w:ascii="Arial" w:hAnsi="Arial" w:cs="Arial"/>
        </w:rPr>
        <w:t xml:space="preserve">e Names and Roles of the resources the </w:t>
      </w:r>
      <w:r w:rsidRPr="00B25D84">
        <w:rPr>
          <w:b/>
        </w:rPr>
        <w:t>HLD LLD Document</w:t>
      </w:r>
      <w:r>
        <w:rPr>
          <w:rFonts w:ascii="Arial" w:hAnsi="Arial" w:cs="Arial"/>
        </w:rPr>
        <w:t xml:space="preserve"> is intended for and what </w:t>
      </w:r>
      <w:r w:rsidR="00FE3ABB">
        <w:rPr>
          <w:rFonts w:ascii="Arial" w:hAnsi="Arial" w:cs="Arial"/>
        </w:rPr>
        <w:t xml:space="preserve">is </w:t>
      </w:r>
      <w:r>
        <w:rPr>
          <w:rFonts w:ascii="Arial" w:hAnsi="Arial" w:cs="Arial"/>
        </w:rPr>
        <w:t>to be expected out of this document.]</w:t>
      </w:r>
    </w:p>
    <w:p w14:paraId="458D7DC5" w14:textId="77777777" w:rsidR="009B0A63" w:rsidRPr="003602B9" w:rsidRDefault="009B0A63" w:rsidP="009B0A63">
      <w:pPr>
        <w:ind w:left="576"/>
        <w:jc w:val="both"/>
        <w:rPr>
          <w:rFonts w:ascii="Arial" w:hAnsi="Arial" w:cs="Arial"/>
          <w:bCs/>
        </w:rPr>
      </w:pPr>
    </w:p>
    <w:tbl>
      <w:tblPr>
        <w:tblW w:w="0" w:type="auto"/>
        <w:tblInd w:w="623" w:type="dxa"/>
        <w:tblLayout w:type="fixed"/>
        <w:tblLook w:val="0000" w:firstRow="0" w:lastRow="0" w:firstColumn="0" w:lastColumn="0" w:noHBand="0" w:noVBand="0"/>
      </w:tblPr>
      <w:tblGrid>
        <w:gridCol w:w="3960"/>
        <w:gridCol w:w="4730"/>
      </w:tblGrid>
      <w:tr w:rsidR="009B0A63" w:rsidRPr="003602B9" w14:paraId="38C1A089" w14:textId="77777777" w:rsidTr="00140A70">
        <w:tc>
          <w:tcPr>
            <w:tcW w:w="3960" w:type="dxa"/>
            <w:tcBorders>
              <w:top w:val="single" w:sz="4" w:space="0" w:color="000000"/>
              <w:left w:val="single" w:sz="4" w:space="0" w:color="000000"/>
              <w:bottom w:val="single" w:sz="4" w:space="0" w:color="000000"/>
            </w:tcBorders>
          </w:tcPr>
          <w:p w14:paraId="601ED1FF" w14:textId="77777777" w:rsidR="009B0A63" w:rsidRPr="003602B9" w:rsidRDefault="009B0A63" w:rsidP="00140A70">
            <w:pPr>
              <w:snapToGrid w:val="0"/>
              <w:rPr>
                <w:rFonts w:ascii="Arial" w:hAnsi="Arial" w:cs="Arial"/>
              </w:rPr>
            </w:pPr>
          </w:p>
        </w:tc>
        <w:tc>
          <w:tcPr>
            <w:tcW w:w="4730" w:type="dxa"/>
            <w:tcBorders>
              <w:top w:val="single" w:sz="4" w:space="0" w:color="000000"/>
              <w:left w:val="single" w:sz="4" w:space="0" w:color="000000"/>
              <w:bottom w:val="single" w:sz="4" w:space="0" w:color="000000"/>
              <w:right w:val="single" w:sz="4" w:space="0" w:color="000000"/>
            </w:tcBorders>
          </w:tcPr>
          <w:p w14:paraId="196AFEE7" w14:textId="77777777" w:rsidR="009B0A63" w:rsidRPr="003602B9" w:rsidRDefault="009B0A63" w:rsidP="00140A70">
            <w:pPr>
              <w:snapToGrid w:val="0"/>
              <w:rPr>
                <w:rFonts w:ascii="Arial" w:hAnsi="Arial" w:cs="Arial"/>
              </w:rPr>
            </w:pPr>
          </w:p>
        </w:tc>
      </w:tr>
      <w:tr w:rsidR="009B0A63" w:rsidRPr="003602B9" w14:paraId="46D95163" w14:textId="77777777" w:rsidTr="00140A70">
        <w:tc>
          <w:tcPr>
            <w:tcW w:w="3960" w:type="dxa"/>
            <w:tcBorders>
              <w:left w:val="single" w:sz="4" w:space="0" w:color="000000"/>
              <w:bottom w:val="single" w:sz="4" w:space="0" w:color="000000"/>
            </w:tcBorders>
          </w:tcPr>
          <w:p w14:paraId="77387F95" w14:textId="77777777" w:rsidR="009B0A63" w:rsidRPr="003602B9" w:rsidRDefault="009B0A63" w:rsidP="00140A70">
            <w:pPr>
              <w:snapToGrid w:val="0"/>
              <w:rPr>
                <w:rFonts w:ascii="Arial" w:hAnsi="Arial" w:cs="Arial"/>
              </w:rPr>
            </w:pPr>
          </w:p>
        </w:tc>
        <w:tc>
          <w:tcPr>
            <w:tcW w:w="4730" w:type="dxa"/>
            <w:tcBorders>
              <w:left w:val="single" w:sz="4" w:space="0" w:color="000000"/>
              <w:bottom w:val="single" w:sz="4" w:space="0" w:color="000000"/>
              <w:right w:val="single" w:sz="4" w:space="0" w:color="000000"/>
            </w:tcBorders>
          </w:tcPr>
          <w:p w14:paraId="4D8372D6" w14:textId="77777777" w:rsidR="009B0A63" w:rsidRPr="003602B9" w:rsidRDefault="009B0A63" w:rsidP="00140A70">
            <w:pPr>
              <w:snapToGrid w:val="0"/>
              <w:rPr>
                <w:rFonts w:ascii="Arial" w:hAnsi="Arial" w:cs="Arial"/>
              </w:rPr>
            </w:pPr>
          </w:p>
        </w:tc>
      </w:tr>
    </w:tbl>
    <w:p w14:paraId="1A140E0C" w14:textId="77777777" w:rsidR="009B0A63" w:rsidRPr="003602B9" w:rsidRDefault="009B0A63" w:rsidP="009B0A63">
      <w:pPr>
        <w:ind w:left="576"/>
        <w:jc w:val="both"/>
        <w:rPr>
          <w:rFonts w:ascii="Arial" w:hAnsi="Arial" w:cs="Arial"/>
        </w:rPr>
      </w:pPr>
    </w:p>
    <w:p w14:paraId="0E6B95FD" w14:textId="77777777" w:rsidR="009B0A63" w:rsidRDefault="009B0A63" w:rsidP="009B0A63">
      <w:pPr>
        <w:pStyle w:val="Heading2"/>
      </w:pPr>
      <w:bookmarkStart w:id="9" w:name="_Toc207768240"/>
      <w:bookmarkStart w:id="10" w:name="_Toc368912250"/>
      <w:r w:rsidRPr="009B0A63">
        <w:t>Acronyms/Abbreviations</w:t>
      </w:r>
      <w:bookmarkEnd w:id="9"/>
      <w:bookmarkEnd w:id="10"/>
    </w:p>
    <w:p w14:paraId="5065C428" w14:textId="77777777" w:rsidR="002E66F4" w:rsidRDefault="002E66F4" w:rsidP="002E66F4">
      <w:pPr>
        <w:pStyle w:val="InfoBlue"/>
        <w:jc w:val="both"/>
        <w:rPr>
          <w:rFonts w:ascii="Arial" w:hAnsi="Arial" w:cs="Arial"/>
        </w:rPr>
      </w:pPr>
      <w:r>
        <w:rPr>
          <w:rFonts w:ascii="Arial" w:hAnsi="Arial" w:cs="Arial"/>
        </w:rPr>
        <w:t xml:space="preserve">[This subsection should provide the definitions of all terms, acronyms, and abbreviations required to interpret properly the </w:t>
      </w:r>
      <w:r>
        <w:rPr>
          <w:rStyle w:val="Strong"/>
          <w:rFonts w:ascii="Arial" w:hAnsi="Arial" w:cs="Arial"/>
        </w:rPr>
        <w:t>HLD LLD Document</w:t>
      </w:r>
      <w:r>
        <w:rPr>
          <w:rFonts w:ascii="Arial" w:hAnsi="Arial" w:cs="Arial"/>
        </w:rPr>
        <w:t>.  This information may be provided by reference to the project Glossary.]</w:t>
      </w:r>
    </w:p>
    <w:p w14:paraId="6B2303AD" w14:textId="77777777" w:rsidR="009B0A63" w:rsidRPr="003602B9" w:rsidRDefault="009B0A63" w:rsidP="009B0A63">
      <w:pPr>
        <w:rPr>
          <w:rFonts w:ascii="Arial" w:hAnsi="Arial" w:cs="Arial"/>
        </w:rPr>
      </w:pPr>
    </w:p>
    <w:tbl>
      <w:tblPr>
        <w:tblW w:w="0" w:type="auto"/>
        <w:tblInd w:w="643" w:type="dxa"/>
        <w:tblLayout w:type="fixed"/>
        <w:tblLook w:val="0000" w:firstRow="0" w:lastRow="0" w:firstColumn="0" w:lastColumn="0" w:noHBand="0" w:noVBand="0"/>
      </w:tblPr>
      <w:tblGrid>
        <w:gridCol w:w="1620"/>
        <w:gridCol w:w="7030"/>
      </w:tblGrid>
      <w:tr w:rsidR="009B0A63" w:rsidRPr="003602B9" w14:paraId="774519AC" w14:textId="77777777" w:rsidTr="00140A70">
        <w:tc>
          <w:tcPr>
            <w:tcW w:w="1620" w:type="dxa"/>
            <w:tcBorders>
              <w:top w:val="single" w:sz="4" w:space="0" w:color="000000"/>
              <w:left w:val="single" w:sz="4" w:space="0" w:color="000000"/>
              <w:bottom w:val="single" w:sz="4" w:space="0" w:color="000000"/>
            </w:tcBorders>
          </w:tcPr>
          <w:p w14:paraId="3950F930" w14:textId="77777777" w:rsidR="009B0A63" w:rsidRPr="003602B9" w:rsidRDefault="009B0A63" w:rsidP="00140A70">
            <w:pPr>
              <w:snapToGrid w:val="0"/>
              <w:spacing w:line="240" w:lineRule="exact"/>
              <w:ind w:right="-21"/>
              <w:rPr>
                <w:rFonts w:ascii="Arial" w:hAnsi="Arial" w:cs="Arial"/>
              </w:rPr>
            </w:pPr>
          </w:p>
        </w:tc>
        <w:tc>
          <w:tcPr>
            <w:tcW w:w="7030" w:type="dxa"/>
            <w:tcBorders>
              <w:top w:val="single" w:sz="4" w:space="0" w:color="000000"/>
              <w:left w:val="single" w:sz="4" w:space="0" w:color="000000"/>
              <w:bottom w:val="single" w:sz="4" w:space="0" w:color="000000"/>
              <w:right w:val="single" w:sz="4" w:space="0" w:color="000000"/>
            </w:tcBorders>
          </w:tcPr>
          <w:p w14:paraId="72746B4B" w14:textId="77777777" w:rsidR="009B0A63" w:rsidRPr="003602B9" w:rsidRDefault="009B0A63" w:rsidP="00140A70">
            <w:pPr>
              <w:snapToGrid w:val="0"/>
              <w:spacing w:line="240" w:lineRule="exact"/>
              <w:ind w:right="691"/>
              <w:rPr>
                <w:rFonts w:ascii="Arial" w:hAnsi="Arial" w:cs="Arial"/>
              </w:rPr>
            </w:pPr>
          </w:p>
        </w:tc>
      </w:tr>
      <w:tr w:rsidR="009B0A63" w:rsidRPr="003602B9" w14:paraId="6211BDFE" w14:textId="77777777" w:rsidTr="00140A70">
        <w:tc>
          <w:tcPr>
            <w:tcW w:w="1620" w:type="dxa"/>
            <w:tcBorders>
              <w:left w:val="single" w:sz="4" w:space="0" w:color="000000"/>
              <w:bottom w:val="single" w:sz="4" w:space="0" w:color="000000"/>
            </w:tcBorders>
          </w:tcPr>
          <w:p w14:paraId="30F6DE63"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14:paraId="09BE3C08" w14:textId="77777777" w:rsidR="009B0A63" w:rsidRPr="003602B9" w:rsidRDefault="009B0A63" w:rsidP="00140A70">
            <w:pPr>
              <w:snapToGrid w:val="0"/>
              <w:spacing w:line="240" w:lineRule="exact"/>
              <w:ind w:right="691"/>
              <w:rPr>
                <w:rFonts w:ascii="Arial" w:hAnsi="Arial" w:cs="Arial"/>
              </w:rPr>
            </w:pPr>
          </w:p>
        </w:tc>
      </w:tr>
      <w:tr w:rsidR="009B0A63" w:rsidRPr="003602B9" w14:paraId="31DCD6F2" w14:textId="77777777" w:rsidTr="00140A70">
        <w:tc>
          <w:tcPr>
            <w:tcW w:w="1620" w:type="dxa"/>
            <w:tcBorders>
              <w:left w:val="single" w:sz="4" w:space="0" w:color="000000"/>
              <w:bottom w:val="single" w:sz="4" w:space="0" w:color="000000"/>
            </w:tcBorders>
          </w:tcPr>
          <w:p w14:paraId="5DB2B73A"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14:paraId="2C2C12E0" w14:textId="77777777" w:rsidR="009B0A63" w:rsidRPr="003602B9" w:rsidRDefault="009B0A63" w:rsidP="00140A70">
            <w:pPr>
              <w:snapToGrid w:val="0"/>
              <w:spacing w:line="240" w:lineRule="exact"/>
              <w:ind w:right="691"/>
              <w:rPr>
                <w:rFonts w:ascii="Arial" w:hAnsi="Arial" w:cs="Arial"/>
              </w:rPr>
            </w:pPr>
          </w:p>
        </w:tc>
      </w:tr>
      <w:tr w:rsidR="009B0A63" w:rsidRPr="003602B9" w14:paraId="6AF76BC2" w14:textId="77777777" w:rsidTr="00140A70">
        <w:tc>
          <w:tcPr>
            <w:tcW w:w="1620" w:type="dxa"/>
            <w:tcBorders>
              <w:left w:val="single" w:sz="4" w:space="0" w:color="000000"/>
              <w:bottom w:val="single" w:sz="4" w:space="0" w:color="000000"/>
            </w:tcBorders>
          </w:tcPr>
          <w:p w14:paraId="002EC4E7"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14:paraId="1D44943B" w14:textId="77777777" w:rsidR="009B0A63" w:rsidRPr="003602B9" w:rsidRDefault="009B0A63" w:rsidP="00140A70">
            <w:pPr>
              <w:snapToGrid w:val="0"/>
              <w:spacing w:line="240" w:lineRule="exact"/>
              <w:ind w:right="691"/>
              <w:rPr>
                <w:rFonts w:ascii="Arial" w:hAnsi="Arial" w:cs="Arial"/>
              </w:rPr>
            </w:pPr>
          </w:p>
        </w:tc>
      </w:tr>
    </w:tbl>
    <w:p w14:paraId="30EDCEEA" w14:textId="77777777" w:rsidR="009B0A63" w:rsidRPr="003602B9" w:rsidRDefault="009B0A63" w:rsidP="009B0A63">
      <w:pPr>
        <w:rPr>
          <w:rFonts w:ascii="Arial" w:hAnsi="Arial" w:cs="Arial"/>
        </w:rPr>
      </w:pPr>
    </w:p>
    <w:p w14:paraId="2E27ADF7" w14:textId="77777777" w:rsidR="009B0A63" w:rsidRDefault="009B0A63" w:rsidP="009B0A63">
      <w:pPr>
        <w:pStyle w:val="Heading2"/>
      </w:pPr>
      <w:bookmarkStart w:id="11" w:name="_Toc207768241"/>
      <w:bookmarkStart w:id="12" w:name="_Toc368912251"/>
      <w:r w:rsidRPr="003602B9">
        <w:t>Project Purpose</w:t>
      </w:r>
      <w:bookmarkEnd w:id="11"/>
      <w:bookmarkEnd w:id="12"/>
    </w:p>
    <w:p w14:paraId="73F5EEBC" w14:textId="77777777" w:rsidR="005A721E" w:rsidRPr="005A721E" w:rsidRDefault="005A721E" w:rsidP="005A721E">
      <w:pPr>
        <w:pStyle w:val="ListParagraph"/>
        <w:numPr>
          <w:ilvl w:val="0"/>
          <w:numId w:val="28"/>
        </w:numPr>
        <w:rPr>
          <w:b/>
          <w:bCs/>
          <w:color w:val="000000" w:themeColor="text1"/>
          <w:sz w:val="24"/>
          <w:szCs w:val="24"/>
          <w:shd w:val="clear" w:color="auto" w:fill="FFFFFF"/>
        </w:rPr>
      </w:pPr>
      <w:r w:rsidRPr="005A721E">
        <w:rPr>
          <w:b/>
          <w:bCs/>
          <w:color w:val="000000" w:themeColor="text1"/>
          <w:sz w:val="24"/>
          <w:szCs w:val="24"/>
        </w:rPr>
        <w:t>The purpose of this software or project is to show the data files from different cities based on date.</w:t>
      </w:r>
    </w:p>
    <w:p w14:paraId="748B54BD" w14:textId="034357CF" w:rsidR="005A721E" w:rsidRPr="005A721E" w:rsidRDefault="005A721E" w:rsidP="005A721E">
      <w:pPr>
        <w:pStyle w:val="ListParagraph"/>
        <w:numPr>
          <w:ilvl w:val="0"/>
          <w:numId w:val="28"/>
        </w:numPr>
        <w:rPr>
          <w:b/>
          <w:bCs/>
          <w:color w:val="000000" w:themeColor="text1"/>
          <w:sz w:val="24"/>
          <w:szCs w:val="24"/>
        </w:rPr>
      </w:pPr>
      <w:r w:rsidRPr="005A721E">
        <w:rPr>
          <w:b/>
          <w:bCs/>
          <w:color w:val="000000" w:themeColor="text1"/>
          <w:sz w:val="24"/>
          <w:szCs w:val="24"/>
          <w:shd w:val="clear" w:color="auto" w:fill="FFFFFF"/>
        </w:rPr>
        <w:t>Data logging means to record events, observations, or measurements systematically.</w:t>
      </w:r>
      <w:r w:rsidRPr="005A721E">
        <w:rPr>
          <w:b/>
          <w:bCs/>
          <w:color w:val="000000" w:themeColor="text1"/>
          <w:sz w:val="24"/>
          <w:szCs w:val="24"/>
        </w:rPr>
        <w:t xml:space="preserve"> It consists of the following data like temperature, rainfall, humidity, PM2.5, PM10, N02 recordings date wise for a period of a year.</w:t>
      </w:r>
    </w:p>
    <w:p w14:paraId="3CE89DAD" w14:textId="77777777" w:rsidR="005A721E" w:rsidRPr="005A721E" w:rsidRDefault="005A721E" w:rsidP="005A721E">
      <w:pPr>
        <w:pStyle w:val="ListParagraph"/>
        <w:numPr>
          <w:ilvl w:val="0"/>
          <w:numId w:val="28"/>
        </w:numPr>
        <w:rPr>
          <w:b/>
          <w:bCs/>
          <w:color w:val="000000" w:themeColor="text1"/>
          <w:sz w:val="24"/>
          <w:szCs w:val="24"/>
        </w:rPr>
      </w:pPr>
      <w:r w:rsidRPr="005A721E">
        <w:rPr>
          <w:b/>
          <w:bCs/>
          <w:color w:val="000000" w:themeColor="text1"/>
          <w:sz w:val="24"/>
          <w:szCs w:val="24"/>
        </w:rPr>
        <w:t>This project will also show graphical report of a parameter changes in a city over a year.</w:t>
      </w:r>
    </w:p>
    <w:p w14:paraId="2BA1F21A" w14:textId="77777777" w:rsidR="005A721E" w:rsidRPr="005A721E" w:rsidRDefault="005A721E" w:rsidP="005A721E">
      <w:pPr>
        <w:pStyle w:val="ListParagraph"/>
        <w:numPr>
          <w:ilvl w:val="0"/>
          <w:numId w:val="28"/>
        </w:numPr>
        <w:rPr>
          <w:b/>
          <w:bCs/>
          <w:color w:val="000000" w:themeColor="text1"/>
          <w:sz w:val="24"/>
          <w:szCs w:val="24"/>
          <w:shd w:val="clear" w:color="auto" w:fill="FFFFFF"/>
        </w:rPr>
      </w:pPr>
      <w:r w:rsidRPr="005A721E">
        <w:rPr>
          <w:b/>
          <w:bCs/>
          <w:color w:val="000000" w:themeColor="text1"/>
          <w:sz w:val="24"/>
          <w:szCs w:val="24"/>
        </w:rPr>
        <w:t xml:space="preserve">The user can also find the pollution level or temperature for a particular month. </w:t>
      </w:r>
      <w:r w:rsidRPr="005A721E">
        <w:rPr>
          <w:b/>
          <w:bCs/>
          <w:color w:val="000000" w:themeColor="text1"/>
          <w:sz w:val="24"/>
          <w:szCs w:val="24"/>
          <w:shd w:val="clear" w:color="auto" w:fill="FFFFFF"/>
        </w:rPr>
        <w:t>The Data Logger module allows you to save data in form of CSV file.</w:t>
      </w:r>
    </w:p>
    <w:p w14:paraId="52138686" w14:textId="6CD111BA" w:rsidR="005A721E" w:rsidRPr="005A721E" w:rsidRDefault="005A721E" w:rsidP="005A721E">
      <w:pPr>
        <w:pStyle w:val="ListParagraph"/>
        <w:numPr>
          <w:ilvl w:val="0"/>
          <w:numId w:val="28"/>
        </w:numPr>
        <w:rPr>
          <w:b/>
          <w:bCs/>
          <w:color w:val="000000" w:themeColor="text1"/>
          <w:sz w:val="24"/>
          <w:szCs w:val="24"/>
        </w:rPr>
      </w:pPr>
      <w:r w:rsidRPr="005A721E">
        <w:rPr>
          <w:b/>
          <w:bCs/>
          <w:color w:val="000000" w:themeColor="text1"/>
          <w:sz w:val="24"/>
          <w:szCs w:val="24"/>
          <w:shd w:val="clear" w:color="auto" w:fill="FFFFFF"/>
        </w:rPr>
        <w:t>You can create and configure file according to your needs and monitor them while they are being logged.</w:t>
      </w:r>
    </w:p>
    <w:p w14:paraId="4349B718" w14:textId="0B04CC05" w:rsidR="002E66F4" w:rsidRPr="002E66F4" w:rsidRDefault="002E66F4" w:rsidP="00C26C21">
      <w:pPr>
        <w:pStyle w:val="InfoBlue"/>
        <w:jc w:val="both"/>
      </w:pPr>
    </w:p>
    <w:p w14:paraId="7E01EFCD" w14:textId="77777777" w:rsidR="009B0A63" w:rsidRDefault="009B0A63" w:rsidP="009B0A63">
      <w:pPr>
        <w:pStyle w:val="Heading2"/>
      </w:pPr>
      <w:bookmarkStart w:id="13" w:name="_Toc207768242"/>
      <w:bookmarkStart w:id="14" w:name="_Toc368912252"/>
      <w:r w:rsidRPr="003602B9">
        <w:t>Key Project Objectives</w:t>
      </w:r>
      <w:bookmarkEnd w:id="13"/>
      <w:bookmarkEnd w:id="14"/>
    </w:p>
    <w:p w14:paraId="2B5994BE" w14:textId="77777777" w:rsidR="002E66F4" w:rsidRPr="002E66F4" w:rsidRDefault="00FE3ABB" w:rsidP="00C26C21">
      <w:pPr>
        <w:pStyle w:val="InfoBlue"/>
        <w:jc w:val="both"/>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Key Project Objectives.]</w:t>
      </w:r>
    </w:p>
    <w:p w14:paraId="26AC0DDF" w14:textId="77777777" w:rsidR="009B0A63" w:rsidRDefault="009B0A63" w:rsidP="009B0A63">
      <w:pPr>
        <w:pStyle w:val="Heading2"/>
      </w:pPr>
      <w:bookmarkStart w:id="15" w:name="_toc389"/>
      <w:bookmarkStart w:id="16" w:name="_Toc207768243"/>
      <w:bookmarkStart w:id="17" w:name="_Toc368912253"/>
      <w:bookmarkEnd w:id="15"/>
      <w:r>
        <w:t>P</w:t>
      </w:r>
      <w:r w:rsidRPr="003602B9">
        <w:t>roject Scope and Limitation</w:t>
      </w:r>
      <w:bookmarkEnd w:id="16"/>
      <w:bookmarkEnd w:id="17"/>
    </w:p>
    <w:p w14:paraId="319CFD7A" w14:textId="77777777" w:rsidR="00632C3B" w:rsidRPr="00632C3B" w:rsidRDefault="00632C3B" w:rsidP="00C26C21">
      <w:pPr>
        <w:pStyle w:val="InfoBlue"/>
        <w:jc w:val="both"/>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scope of the project and the Limitations in executing the project.]</w:t>
      </w:r>
    </w:p>
    <w:p w14:paraId="6EB50683" w14:textId="77777777" w:rsidR="009B0A63" w:rsidRDefault="009B0A63" w:rsidP="009B0A63">
      <w:pPr>
        <w:pStyle w:val="Heading3"/>
      </w:pPr>
      <w:bookmarkStart w:id="18" w:name="_Toc207768244"/>
      <w:bookmarkStart w:id="19" w:name="_Toc368912254"/>
      <w:r w:rsidRPr="003602B9">
        <w:lastRenderedPageBreak/>
        <w:t>In Scope</w:t>
      </w:r>
      <w:bookmarkEnd w:id="18"/>
      <w:bookmarkEnd w:id="19"/>
    </w:p>
    <w:p w14:paraId="31C7BD96" w14:textId="786E0F60" w:rsidR="00632C3B" w:rsidRPr="00A30797" w:rsidRDefault="00144C4C" w:rsidP="00C26C21">
      <w:pPr>
        <w:pStyle w:val="InfoBlue"/>
        <w:jc w:val="both"/>
        <w:rPr>
          <w:i w:val="0"/>
          <w:iCs/>
          <w:color w:val="auto"/>
          <w:sz w:val="24"/>
          <w:szCs w:val="24"/>
        </w:rPr>
      </w:pPr>
      <w:r w:rsidRPr="00A30797">
        <w:rPr>
          <w:i w:val="0"/>
          <w:iCs/>
          <w:color w:val="auto"/>
          <w:sz w:val="24"/>
          <w:szCs w:val="24"/>
        </w:rPr>
        <w:t xml:space="preserve">Scope: </w:t>
      </w:r>
      <w:r w:rsidR="00A30797" w:rsidRPr="00A30797">
        <w:rPr>
          <w:i w:val="0"/>
          <w:iCs/>
          <w:color w:val="auto"/>
          <w:sz w:val="24"/>
          <w:szCs w:val="24"/>
        </w:rPr>
        <w:t>This project</w:t>
      </w:r>
      <w:r w:rsidRPr="00A30797">
        <w:rPr>
          <w:i w:val="0"/>
          <w:iCs/>
          <w:color w:val="auto"/>
          <w:sz w:val="24"/>
          <w:szCs w:val="24"/>
        </w:rPr>
        <w:t xml:space="preserve"> aims to monitor environmental behavior using data loggers. Data loggers can record and transmit precise temperature, humidity, and pressure data so that an organization can keep a close eye on the environment of a given area. Data logger are implicitly stand-alone devices, this stand-alone aspect of data loggers implies onboard memory that is used to store acquired data. Sometimes this memory is very large to accommodate many days, or even months, of unattended recording. Some </w:t>
      </w:r>
      <w:r w:rsidR="00A30797" w:rsidRPr="00A30797">
        <w:rPr>
          <w:i w:val="0"/>
          <w:iCs/>
          <w:color w:val="auto"/>
          <w:sz w:val="24"/>
          <w:szCs w:val="24"/>
        </w:rPr>
        <w:t>equipment</w:t>
      </w:r>
      <w:r w:rsidRPr="00A30797">
        <w:rPr>
          <w:i w:val="0"/>
          <w:iCs/>
          <w:color w:val="auto"/>
          <w:sz w:val="24"/>
          <w:szCs w:val="24"/>
        </w:rPr>
        <w:t xml:space="preserve"> log data 24 hours a day and 365 days of year while some logs data only during its predefined period. Once it is setup, it performs data logging automatically and does not require presence of human beings. It is very accurate as likelihood of human error is not there. In future, other climatic parameters such as wind, light intensity etc. can be included for analysis and prediction purpose and this system can therefore be used for analysis and prediction of such parameters in remote areas. </w:t>
      </w:r>
    </w:p>
    <w:p w14:paraId="56C0EFD8" w14:textId="77777777" w:rsidR="009B0A63" w:rsidRDefault="009B0A63" w:rsidP="009B0A63">
      <w:pPr>
        <w:pStyle w:val="Heading3"/>
      </w:pPr>
      <w:bookmarkStart w:id="20" w:name="_Toc207768245"/>
      <w:bookmarkStart w:id="21" w:name="_Toc368912255"/>
      <w:r w:rsidRPr="003602B9">
        <w:t>Out of scope</w:t>
      </w:r>
      <w:bookmarkEnd w:id="20"/>
      <w:bookmarkEnd w:id="21"/>
    </w:p>
    <w:p w14:paraId="00272DCB" w14:textId="77777777" w:rsidR="00144C4C" w:rsidRPr="00A30797" w:rsidRDefault="00144C4C" w:rsidP="00144C4C">
      <w:pPr>
        <w:pStyle w:val="InfoBlue"/>
        <w:jc w:val="both"/>
        <w:rPr>
          <w:i w:val="0"/>
          <w:iCs/>
          <w:color w:val="auto"/>
          <w:sz w:val="24"/>
          <w:szCs w:val="24"/>
        </w:rPr>
      </w:pPr>
      <w:r w:rsidRPr="00A30797">
        <w:rPr>
          <w:i w:val="0"/>
          <w:iCs/>
          <w:color w:val="auto"/>
          <w:sz w:val="24"/>
          <w:szCs w:val="24"/>
        </w:rPr>
        <w:t xml:space="preserve">LIMITATIONS: </w:t>
      </w:r>
    </w:p>
    <w:p w14:paraId="7B051186" w14:textId="77777777" w:rsidR="00144C4C" w:rsidRPr="00A30797" w:rsidRDefault="00144C4C" w:rsidP="00144C4C">
      <w:pPr>
        <w:pStyle w:val="InfoBlue"/>
        <w:jc w:val="both"/>
        <w:rPr>
          <w:i w:val="0"/>
          <w:iCs/>
          <w:color w:val="auto"/>
          <w:sz w:val="24"/>
          <w:szCs w:val="24"/>
        </w:rPr>
      </w:pPr>
      <w:r w:rsidRPr="00A30797">
        <w:rPr>
          <w:i w:val="0"/>
          <w:iCs/>
          <w:color w:val="auto"/>
          <w:sz w:val="24"/>
          <w:szCs w:val="24"/>
        </w:rPr>
        <w:sym w:font="Symbol" w:char="F0B7"/>
      </w:r>
      <w:r w:rsidRPr="00A30797">
        <w:rPr>
          <w:i w:val="0"/>
          <w:iCs/>
          <w:color w:val="auto"/>
          <w:sz w:val="24"/>
          <w:szCs w:val="24"/>
        </w:rPr>
        <w:t xml:space="preserve"> Disparate Data and Data Storage Limitations </w:t>
      </w:r>
    </w:p>
    <w:p w14:paraId="62CF0B8E" w14:textId="77777777" w:rsidR="00144C4C" w:rsidRPr="00A30797" w:rsidRDefault="00144C4C" w:rsidP="00144C4C">
      <w:pPr>
        <w:pStyle w:val="InfoBlue"/>
        <w:jc w:val="both"/>
        <w:rPr>
          <w:i w:val="0"/>
          <w:iCs/>
          <w:color w:val="auto"/>
          <w:sz w:val="24"/>
          <w:szCs w:val="24"/>
        </w:rPr>
      </w:pPr>
      <w:r w:rsidRPr="00A30797">
        <w:rPr>
          <w:i w:val="0"/>
          <w:iCs/>
          <w:color w:val="auto"/>
          <w:sz w:val="24"/>
          <w:szCs w:val="24"/>
        </w:rPr>
        <w:sym w:font="Symbol" w:char="F0B7"/>
      </w:r>
      <w:r w:rsidRPr="00A30797">
        <w:rPr>
          <w:i w:val="0"/>
          <w:iCs/>
          <w:color w:val="auto"/>
          <w:sz w:val="24"/>
          <w:szCs w:val="24"/>
        </w:rPr>
        <w:t xml:space="preserve"> If data logging equipment malfunctions, some data could be lost or will not be recorded.</w:t>
      </w:r>
    </w:p>
    <w:p w14:paraId="2CA4A0EF" w14:textId="77777777" w:rsidR="00144C4C" w:rsidRPr="00A30797" w:rsidRDefault="00144C4C" w:rsidP="00144C4C">
      <w:pPr>
        <w:pStyle w:val="InfoBlue"/>
        <w:jc w:val="both"/>
        <w:rPr>
          <w:i w:val="0"/>
          <w:iCs/>
          <w:color w:val="auto"/>
          <w:sz w:val="24"/>
          <w:szCs w:val="24"/>
        </w:rPr>
      </w:pPr>
      <w:r w:rsidRPr="00A30797">
        <w:rPr>
          <w:i w:val="0"/>
          <w:iCs/>
          <w:color w:val="auto"/>
          <w:sz w:val="24"/>
          <w:szCs w:val="24"/>
        </w:rPr>
        <w:t xml:space="preserve"> </w:t>
      </w:r>
      <w:r w:rsidRPr="00A30797">
        <w:rPr>
          <w:i w:val="0"/>
          <w:iCs/>
          <w:color w:val="auto"/>
          <w:sz w:val="24"/>
          <w:szCs w:val="24"/>
        </w:rPr>
        <w:sym w:font="Symbol" w:char="F0B7"/>
      </w:r>
      <w:r w:rsidRPr="00A30797">
        <w:rPr>
          <w:i w:val="0"/>
          <w:iCs/>
          <w:color w:val="auto"/>
          <w:sz w:val="24"/>
          <w:szCs w:val="24"/>
        </w:rPr>
        <w:t xml:space="preserve"> Certain data logging equipment can take readings only during interval configured at the start.</w:t>
      </w:r>
    </w:p>
    <w:p w14:paraId="67ED68F8" w14:textId="3BFB2419" w:rsidR="00144C4C" w:rsidRPr="00632C3B" w:rsidRDefault="00144C4C" w:rsidP="00144C4C">
      <w:pPr>
        <w:pStyle w:val="InfoBlue"/>
        <w:jc w:val="both"/>
      </w:pPr>
      <w:r w:rsidRPr="00A30797">
        <w:rPr>
          <w:i w:val="0"/>
          <w:iCs/>
          <w:color w:val="auto"/>
          <w:sz w:val="24"/>
          <w:szCs w:val="24"/>
        </w:rPr>
        <w:t xml:space="preserve"> </w:t>
      </w:r>
      <w:r w:rsidRPr="00A30797">
        <w:rPr>
          <w:i w:val="0"/>
          <w:iCs/>
          <w:color w:val="auto"/>
          <w:sz w:val="24"/>
          <w:szCs w:val="24"/>
        </w:rPr>
        <w:sym w:font="Symbol" w:char="F0B7"/>
      </w:r>
      <w:r w:rsidRPr="00A30797">
        <w:rPr>
          <w:i w:val="0"/>
          <w:iCs/>
          <w:color w:val="auto"/>
          <w:sz w:val="24"/>
          <w:szCs w:val="24"/>
        </w:rPr>
        <w:t xml:space="preserve"> Basic training is needed to use the equipment</w:t>
      </w:r>
    </w:p>
    <w:p w14:paraId="42BE0ED4" w14:textId="258484F5" w:rsidR="00632C3B" w:rsidRDefault="00632C3B" w:rsidP="00632C3B">
      <w:pPr>
        <w:pStyle w:val="InfoBlue"/>
        <w:jc w:val="both"/>
        <w:rPr>
          <w:rFonts w:ascii="Arial" w:hAnsi="Arial" w:cs="Arial"/>
        </w:rPr>
      </w:pPr>
    </w:p>
    <w:p w14:paraId="104BC14C" w14:textId="77777777" w:rsidR="00632C3B" w:rsidRPr="00632C3B" w:rsidRDefault="00632C3B" w:rsidP="00632C3B"/>
    <w:p w14:paraId="454331C3" w14:textId="77777777" w:rsidR="009B0A63" w:rsidRDefault="009B0A63" w:rsidP="009B0A63">
      <w:pPr>
        <w:pStyle w:val="Heading2"/>
      </w:pPr>
      <w:bookmarkStart w:id="22" w:name="_Toc207768246"/>
      <w:bookmarkStart w:id="23" w:name="_Toc368912256"/>
      <w:r w:rsidRPr="003602B9">
        <w:t>Functional Overview</w:t>
      </w:r>
      <w:bookmarkEnd w:id="22"/>
      <w:bookmarkEnd w:id="23"/>
    </w:p>
    <w:p w14:paraId="3DD8E5AC" w14:textId="77777777" w:rsidR="00333A76" w:rsidRPr="00333A76" w:rsidRDefault="00333A76" w:rsidP="00333A76">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Provides a general description of the software system including its functionality and matters related to the overall system function and its design Feel free to split this discussion</w:t>
      </w:r>
      <w:r w:rsidR="00C26C21">
        <w:rPr>
          <w:rFonts w:ascii="Arial" w:hAnsi="Arial" w:cs="Arial"/>
        </w:rPr>
        <w:t xml:space="preserve"> up into subsections (and sub </w:t>
      </w:r>
      <w:r w:rsidRPr="00333A76">
        <w:rPr>
          <w:rFonts w:ascii="Arial" w:hAnsi="Arial" w:cs="Arial"/>
        </w:rPr>
        <w:t xml:space="preserve">sections, </w:t>
      </w:r>
      <w:proofErr w:type="spellStart"/>
      <w:r w:rsidRPr="00333A76">
        <w:rPr>
          <w:rFonts w:ascii="Arial" w:hAnsi="Arial" w:cs="Arial"/>
        </w:rPr>
        <w:t>etc</w:t>
      </w:r>
      <w:proofErr w:type="spellEnd"/>
      <w:r w:rsidRPr="00333A76">
        <w:rPr>
          <w:rFonts w:ascii="Arial" w:hAnsi="Arial" w:cs="Arial"/>
        </w:rPr>
        <w:t xml:space="preserve"> ...).</w:t>
      </w:r>
      <w:r>
        <w:rPr>
          <w:rFonts w:ascii="Arial" w:hAnsi="Arial" w:cs="Arial"/>
        </w:rPr>
        <w:t>]</w:t>
      </w:r>
    </w:p>
    <w:p w14:paraId="44EFDD89" w14:textId="77777777" w:rsidR="009B0A63" w:rsidRDefault="009B0A63" w:rsidP="009B0A63">
      <w:pPr>
        <w:pStyle w:val="Heading2"/>
      </w:pPr>
      <w:bookmarkStart w:id="24" w:name="_Toc207768248"/>
      <w:bookmarkStart w:id="25" w:name="_Toc368912257"/>
      <w:r w:rsidRPr="003602B9">
        <w:t>Assumptions</w:t>
      </w:r>
      <w:bookmarkEnd w:id="24"/>
      <w:r w:rsidR="003751D9">
        <w:t>,</w:t>
      </w:r>
      <w:r w:rsidR="007D4C5D">
        <w:t xml:space="preserve"> Dependencies</w:t>
      </w:r>
      <w:r w:rsidR="003751D9">
        <w:t xml:space="preserve"> &amp; Constraints</w:t>
      </w:r>
      <w:bookmarkEnd w:id="25"/>
    </w:p>
    <w:p w14:paraId="4112B9BF" w14:textId="77777777" w:rsidR="003751D9" w:rsidRPr="003751D9" w:rsidRDefault="003751D9" w:rsidP="003751D9">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Pr="003751D9">
        <w:rPr>
          <w:rFonts w:ascii="Arial" w:hAnsi="Arial" w:cs="Arial"/>
        </w:rPr>
        <w:t>escribing any assumptions</w:t>
      </w:r>
      <w:r w:rsidR="001F5AD1" w:rsidRPr="003751D9">
        <w:rPr>
          <w:rFonts w:ascii="Arial" w:hAnsi="Arial" w:cs="Arial"/>
        </w:rPr>
        <w:t>, dependencies</w:t>
      </w:r>
      <w:r w:rsidRPr="003751D9">
        <w:rPr>
          <w:rFonts w:ascii="Arial" w:hAnsi="Arial" w:cs="Arial"/>
        </w:rPr>
        <w:t xml:space="preserve"> or </w:t>
      </w:r>
      <w:r w:rsidR="001F5AD1" w:rsidRPr="003751D9">
        <w:rPr>
          <w:rFonts w:ascii="Arial" w:hAnsi="Arial" w:cs="Arial"/>
        </w:rPr>
        <w:t>constrains</w:t>
      </w:r>
      <w:r w:rsidRPr="003751D9">
        <w:rPr>
          <w:rFonts w:ascii="Arial" w:hAnsi="Arial" w:cs="Arial"/>
        </w:rPr>
        <w:t xml:space="preserve"> </w:t>
      </w:r>
      <w:r>
        <w:rPr>
          <w:rFonts w:ascii="Arial" w:hAnsi="Arial" w:cs="Arial"/>
        </w:rPr>
        <w:t>that are taken into consideration while preparing this document</w:t>
      </w:r>
      <w:r w:rsidRPr="003751D9">
        <w:rPr>
          <w:rFonts w:ascii="Arial" w:hAnsi="Arial" w:cs="Arial"/>
        </w:rPr>
        <w:t>. These may concern such issues as:</w:t>
      </w:r>
    </w:p>
    <w:p w14:paraId="066C9A39" w14:textId="77777777" w:rsidR="003751D9" w:rsidRPr="003751D9" w:rsidRDefault="003751D9" w:rsidP="003751D9">
      <w:pPr>
        <w:pStyle w:val="InfoBlue"/>
        <w:jc w:val="both"/>
        <w:rPr>
          <w:rFonts w:ascii="Arial" w:hAnsi="Arial" w:cs="Arial"/>
        </w:rPr>
      </w:pPr>
      <w:r w:rsidRPr="003751D9">
        <w:rPr>
          <w:rFonts w:ascii="Arial" w:hAnsi="Arial" w:cs="Arial"/>
        </w:rPr>
        <w:t>Related software or hardware</w:t>
      </w:r>
    </w:p>
    <w:p w14:paraId="0F653B47" w14:textId="77777777" w:rsidR="003751D9" w:rsidRPr="003751D9" w:rsidRDefault="003751D9" w:rsidP="003751D9">
      <w:pPr>
        <w:pStyle w:val="InfoBlue"/>
        <w:jc w:val="both"/>
        <w:rPr>
          <w:rFonts w:ascii="Arial" w:hAnsi="Arial" w:cs="Arial"/>
        </w:rPr>
      </w:pPr>
      <w:r w:rsidRPr="003751D9">
        <w:rPr>
          <w:rFonts w:ascii="Arial" w:hAnsi="Arial" w:cs="Arial"/>
        </w:rPr>
        <w:t>Operating systems</w:t>
      </w:r>
    </w:p>
    <w:p w14:paraId="399FB99B" w14:textId="77777777" w:rsidR="003751D9" w:rsidRPr="003751D9" w:rsidRDefault="003751D9" w:rsidP="003751D9">
      <w:pPr>
        <w:pStyle w:val="InfoBlue"/>
        <w:jc w:val="both"/>
        <w:rPr>
          <w:rFonts w:ascii="Arial" w:hAnsi="Arial" w:cs="Arial"/>
        </w:rPr>
      </w:pPr>
      <w:r w:rsidRPr="003751D9">
        <w:rPr>
          <w:rFonts w:ascii="Arial" w:hAnsi="Arial" w:cs="Arial"/>
        </w:rPr>
        <w:t>End-user characteristics</w:t>
      </w:r>
    </w:p>
    <w:p w14:paraId="3FA04C98" w14:textId="77777777" w:rsidR="007D4C5D" w:rsidRPr="007D4C5D" w:rsidRDefault="003751D9" w:rsidP="0019538E">
      <w:pPr>
        <w:pStyle w:val="InfoBlue"/>
        <w:jc w:val="both"/>
      </w:pPr>
      <w:r w:rsidRPr="003751D9">
        <w:rPr>
          <w:rFonts w:ascii="Arial" w:hAnsi="Arial" w:cs="Arial"/>
        </w:rPr>
        <w:t>Possible and/or probable changes in functionality</w:t>
      </w:r>
      <w:r>
        <w:rPr>
          <w:rFonts w:ascii="Arial" w:hAnsi="Arial" w:cs="Arial"/>
        </w:rPr>
        <w:t>]</w:t>
      </w:r>
      <w:r w:rsidRPr="003751D9">
        <w:rPr>
          <w:rFonts w:ascii="Arial" w:hAnsi="Arial" w:cs="Arial"/>
        </w:rPr>
        <w:t xml:space="preserve"> </w:t>
      </w:r>
    </w:p>
    <w:p w14:paraId="03A74288" w14:textId="77777777" w:rsidR="009B0A63" w:rsidRPr="003602B9" w:rsidRDefault="009B0A63" w:rsidP="00E120EC">
      <w:pPr>
        <w:pStyle w:val="Heading2"/>
      </w:pPr>
      <w:bookmarkStart w:id="26" w:name="_Toc207768249"/>
      <w:bookmarkStart w:id="27" w:name="_Toc368912258"/>
      <w:r w:rsidRPr="003602B9">
        <w:lastRenderedPageBreak/>
        <w:t>Risks</w:t>
      </w:r>
      <w:bookmarkEnd w:id="26"/>
      <w:bookmarkEnd w:id="27"/>
    </w:p>
    <w:p w14:paraId="42B010AE" w14:textId="77777777" w:rsidR="00B85653" w:rsidRDefault="003751D9" w:rsidP="0019538E">
      <w:pPr>
        <w:pStyle w:val="InfoBlue"/>
        <w:jc w:val="both"/>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00CE5AD2">
        <w:rPr>
          <w:rFonts w:ascii="Arial" w:hAnsi="Arial" w:cs="Arial"/>
        </w:rPr>
        <w:t xml:space="preserve">escribing the risks </w:t>
      </w:r>
      <w:r>
        <w:rPr>
          <w:rFonts w:ascii="Arial" w:hAnsi="Arial" w:cs="Arial"/>
        </w:rPr>
        <w:t>that are taken into consideration while preparing this document</w:t>
      </w:r>
      <w:r w:rsidRPr="003751D9">
        <w:rPr>
          <w:rFonts w:ascii="Arial" w:hAnsi="Arial" w:cs="Arial"/>
        </w:rPr>
        <w:t xml:space="preserve">. </w:t>
      </w:r>
      <w:r w:rsidR="00CE5AD2">
        <w:rPr>
          <w:rFonts w:ascii="Arial" w:hAnsi="Arial" w:cs="Arial"/>
        </w:rPr>
        <w:t xml:space="preserve">All the risks related to Software, Hardware, Operating System, Users, </w:t>
      </w:r>
      <w:proofErr w:type="spellStart"/>
      <w:r w:rsidR="00CE5AD2">
        <w:rPr>
          <w:rFonts w:ascii="Arial" w:hAnsi="Arial" w:cs="Arial"/>
        </w:rPr>
        <w:t>etc</w:t>
      </w:r>
      <w:proofErr w:type="spellEnd"/>
      <w:r w:rsidR="00CE5AD2">
        <w:rPr>
          <w:rFonts w:ascii="Arial" w:hAnsi="Arial" w:cs="Arial"/>
        </w:rPr>
        <w:t xml:space="preserve"> have to be documented here.]</w:t>
      </w:r>
    </w:p>
    <w:p w14:paraId="777CC2AB" w14:textId="77777777" w:rsidR="006B3C2A" w:rsidRDefault="009D4FE0" w:rsidP="006B3C2A">
      <w:pPr>
        <w:pStyle w:val="Heading1"/>
      </w:pPr>
      <w:bookmarkStart w:id="28" w:name="_Toc207768251"/>
      <w:bookmarkStart w:id="29" w:name="_Toc368912259"/>
      <w:r w:rsidRPr="003602B9">
        <w:t>Design Overview</w:t>
      </w:r>
      <w:bookmarkStart w:id="30" w:name="_Toc207768252"/>
      <w:bookmarkEnd w:id="28"/>
      <w:bookmarkEnd w:id="29"/>
    </w:p>
    <w:p w14:paraId="084503B3" w14:textId="77777777" w:rsidR="00F748A1" w:rsidRPr="00F748A1" w:rsidRDefault="00F748A1" w:rsidP="00F748A1">
      <w:pPr>
        <w:pStyle w:val="InfoBlue"/>
        <w:jc w:val="both"/>
        <w:rPr>
          <w:rFonts w:ascii="Arial" w:hAnsi="Arial" w:cs="Arial"/>
        </w:rPr>
      </w:pPr>
      <w:r>
        <w:rPr>
          <w:rFonts w:ascii="Arial" w:hAnsi="Arial" w:cs="Arial"/>
        </w:rPr>
        <w:t xml:space="preserve">In this section, </w:t>
      </w:r>
      <w:r w:rsidRPr="00F748A1">
        <w:rPr>
          <w:rFonts w:ascii="Arial" w:hAnsi="Arial" w:cs="Arial"/>
        </w:rPr>
        <w:t xml:space="preserve">a general description of the software system including its functionality and matters related to the overall system and its design </w:t>
      </w:r>
      <w:r>
        <w:rPr>
          <w:rFonts w:ascii="Arial" w:hAnsi="Arial" w:cs="Arial"/>
        </w:rPr>
        <w:t>has to be documented.]</w:t>
      </w:r>
    </w:p>
    <w:p w14:paraId="5AAB9AF4" w14:textId="77777777" w:rsidR="006B3C2A" w:rsidRDefault="009D4FE0" w:rsidP="006B3C2A">
      <w:pPr>
        <w:pStyle w:val="Heading2"/>
      </w:pPr>
      <w:bookmarkStart w:id="31" w:name="_Toc368912260"/>
      <w:r w:rsidRPr="003602B9">
        <w:t>Design Objectives</w:t>
      </w:r>
      <w:bookmarkStart w:id="32" w:name="_Toc207768253"/>
      <w:bookmarkEnd w:id="30"/>
      <w:bookmarkEnd w:id="31"/>
    </w:p>
    <w:p w14:paraId="6326FD85" w14:textId="3FD3A7C8" w:rsidR="002F12D4" w:rsidRPr="002757B7" w:rsidRDefault="00144C4C" w:rsidP="002757B7">
      <w:pPr>
        <w:ind w:left="390"/>
        <w:rPr>
          <w:rFonts w:ascii="Arial" w:hAnsi="Arial" w:cs="Arial"/>
          <w:sz w:val="24"/>
          <w:szCs w:val="24"/>
        </w:rPr>
      </w:pPr>
      <w:r w:rsidRPr="002757B7">
        <w:rPr>
          <w:rFonts w:ascii="Arial" w:hAnsi="Arial" w:cs="Arial"/>
          <w:sz w:val="24"/>
          <w:szCs w:val="24"/>
        </w:rPr>
        <w:t>Instant getting information about the environment details of a particular city</w:t>
      </w:r>
      <w:r w:rsidR="002757B7">
        <w:rPr>
          <w:rFonts w:ascii="Arial" w:hAnsi="Arial" w:cs="Arial"/>
          <w:sz w:val="24"/>
          <w:szCs w:val="24"/>
        </w:rPr>
        <w:t xml:space="preserve">   </w:t>
      </w:r>
      <w:r w:rsidRPr="002757B7">
        <w:rPr>
          <w:rFonts w:ascii="Arial" w:hAnsi="Arial" w:cs="Arial"/>
          <w:sz w:val="24"/>
          <w:szCs w:val="24"/>
        </w:rPr>
        <w:t xml:space="preserve">through the csv file. It is used to measure and store environment data such as temperature, humidity etc. </w:t>
      </w:r>
    </w:p>
    <w:p w14:paraId="4EF9CFCC" w14:textId="77777777" w:rsidR="002757B7" w:rsidRDefault="002F12D4" w:rsidP="00144C4C">
      <w:pPr>
        <w:rPr>
          <w:rFonts w:ascii="Arial" w:hAnsi="Arial" w:cs="Arial"/>
          <w:sz w:val="24"/>
          <w:szCs w:val="24"/>
        </w:rPr>
      </w:pPr>
      <w:r w:rsidRPr="002757B7">
        <w:rPr>
          <w:rFonts w:ascii="Arial" w:hAnsi="Arial" w:cs="Arial"/>
          <w:sz w:val="24"/>
          <w:szCs w:val="24"/>
        </w:rPr>
        <w:t xml:space="preserve">     </w:t>
      </w:r>
    </w:p>
    <w:p w14:paraId="1B7DF1E5" w14:textId="003EDB84" w:rsidR="00144C4C" w:rsidRPr="002757B7" w:rsidRDefault="00144C4C" w:rsidP="002757B7">
      <w:pPr>
        <w:ind w:firstLine="390"/>
        <w:rPr>
          <w:rFonts w:ascii="Arial" w:hAnsi="Arial" w:cs="Arial"/>
          <w:sz w:val="24"/>
          <w:szCs w:val="24"/>
        </w:rPr>
      </w:pPr>
      <w:r w:rsidRPr="002757B7">
        <w:rPr>
          <w:rFonts w:ascii="Arial" w:hAnsi="Arial" w:cs="Arial"/>
          <w:sz w:val="24"/>
          <w:szCs w:val="24"/>
        </w:rPr>
        <w:t xml:space="preserve">There are </w:t>
      </w:r>
      <w:r w:rsidR="002757B7" w:rsidRPr="002757B7">
        <w:rPr>
          <w:rFonts w:ascii="Arial" w:hAnsi="Arial" w:cs="Arial"/>
          <w:sz w:val="24"/>
          <w:szCs w:val="24"/>
        </w:rPr>
        <w:t>primary and secondary</w:t>
      </w:r>
      <w:r w:rsidRPr="002757B7">
        <w:rPr>
          <w:rFonts w:ascii="Arial" w:hAnsi="Arial" w:cs="Arial"/>
          <w:sz w:val="24"/>
          <w:szCs w:val="24"/>
        </w:rPr>
        <w:t xml:space="preserve"> </w:t>
      </w:r>
      <w:r w:rsidR="002757B7" w:rsidRPr="002757B7">
        <w:rPr>
          <w:rFonts w:ascii="Arial" w:hAnsi="Arial" w:cs="Arial"/>
          <w:sz w:val="24"/>
          <w:szCs w:val="24"/>
        </w:rPr>
        <w:t>objectives</w:t>
      </w:r>
      <w:r w:rsidRPr="002757B7">
        <w:rPr>
          <w:rFonts w:ascii="Arial" w:hAnsi="Arial" w:cs="Arial"/>
          <w:sz w:val="24"/>
          <w:szCs w:val="24"/>
        </w:rPr>
        <w:t xml:space="preserve"> </w:t>
      </w:r>
      <w:r w:rsidR="002757B7">
        <w:rPr>
          <w:rFonts w:ascii="Arial" w:hAnsi="Arial" w:cs="Arial"/>
          <w:sz w:val="24"/>
          <w:szCs w:val="24"/>
        </w:rPr>
        <w:t>behind this project</w:t>
      </w:r>
      <w:r w:rsidRPr="002757B7">
        <w:rPr>
          <w:rFonts w:ascii="Arial" w:hAnsi="Arial" w:cs="Arial"/>
          <w:sz w:val="24"/>
          <w:szCs w:val="24"/>
        </w:rPr>
        <w:t>.</w:t>
      </w:r>
    </w:p>
    <w:p w14:paraId="3768177F" w14:textId="77777777" w:rsidR="00144C4C" w:rsidRPr="002757B7" w:rsidRDefault="00144C4C" w:rsidP="00144C4C">
      <w:pPr>
        <w:rPr>
          <w:rFonts w:ascii="Arial" w:hAnsi="Arial" w:cs="Arial"/>
          <w:sz w:val="24"/>
          <w:szCs w:val="24"/>
        </w:rPr>
      </w:pPr>
    </w:p>
    <w:p w14:paraId="49B59B68" w14:textId="5AAB83B3" w:rsidR="00144C4C" w:rsidRPr="002757B7" w:rsidRDefault="002F12D4" w:rsidP="00144C4C">
      <w:pPr>
        <w:rPr>
          <w:rFonts w:ascii="Arial" w:hAnsi="Arial" w:cs="Arial"/>
          <w:sz w:val="24"/>
          <w:szCs w:val="24"/>
        </w:rPr>
      </w:pPr>
      <w:r w:rsidRPr="002757B7">
        <w:rPr>
          <w:rFonts w:ascii="Arial" w:hAnsi="Arial" w:cs="Arial"/>
          <w:sz w:val="24"/>
          <w:szCs w:val="24"/>
        </w:rPr>
        <w:t xml:space="preserve">    </w:t>
      </w:r>
      <w:r w:rsidR="002757B7" w:rsidRPr="002757B7">
        <w:rPr>
          <w:rFonts w:ascii="Arial" w:hAnsi="Arial" w:cs="Arial"/>
          <w:sz w:val="24"/>
          <w:szCs w:val="24"/>
        </w:rPr>
        <w:t xml:space="preserve">  </w:t>
      </w:r>
      <w:r w:rsidRPr="002757B7">
        <w:rPr>
          <w:rFonts w:ascii="Arial" w:hAnsi="Arial" w:cs="Arial"/>
          <w:sz w:val="24"/>
          <w:szCs w:val="24"/>
          <w:u w:val="single"/>
        </w:rPr>
        <w:t>Primary</w:t>
      </w:r>
      <w:r w:rsidRPr="002757B7">
        <w:rPr>
          <w:rFonts w:ascii="Arial" w:hAnsi="Arial" w:cs="Arial"/>
          <w:sz w:val="24"/>
          <w:szCs w:val="24"/>
        </w:rPr>
        <w:t>:</w:t>
      </w:r>
    </w:p>
    <w:p w14:paraId="11E7B8DD" w14:textId="77777777" w:rsidR="002F12D4" w:rsidRPr="002757B7" w:rsidRDefault="002F12D4" w:rsidP="00144C4C">
      <w:pPr>
        <w:rPr>
          <w:rFonts w:ascii="Arial" w:hAnsi="Arial" w:cs="Arial"/>
          <w:sz w:val="24"/>
          <w:szCs w:val="24"/>
        </w:rPr>
      </w:pPr>
    </w:p>
    <w:p w14:paraId="5410209D" w14:textId="77777777" w:rsidR="002757B7" w:rsidRDefault="00144C4C" w:rsidP="002757B7">
      <w:pPr>
        <w:ind w:left="330"/>
        <w:rPr>
          <w:rFonts w:ascii="Arial" w:hAnsi="Arial" w:cs="Arial"/>
          <w:sz w:val="24"/>
          <w:szCs w:val="24"/>
        </w:rPr>
      </w:pPr>
      <w:r w:rsidRPr="002757B7">
        <w:rPr>
          <w:rFonts w:ascii="Arial" w:hAnsi="Arial" w:cs="Arial"/>
          <w:sz w:val="24"/>
          <w:szCs w:val="24"/>
        </w:rPr>
        <w:t>The user will get the averages of different parameters regarding environment</w:t>
      </w:r>
      <w:r w:rsidR="002757B7">
        <w:rPr>
          <w:rFonts w:ascii="Arial" w:hAnsi="Arial" w:cs="Arial"/>
          <w:sz w:val="24"/>
          <w:szCs w:val="24"/>
        </w:rPr>
        <w:t xml:space="preserve"> </w:t>
      </w:r>
      <w:r w:rsidRPr="002757B7">
        <w:rPr>
          <w:rFonts w:ascii="Arial" w:hAnsi="Arial" w:cs="Arial"/>
          <w:sz w:val="24"/>
          <w:szCs w:val="24"/>
        </w:rPr>
        <w:t>of a particular</w:t>
      </w:r>
      <w:r w:rsidR="002757B7">
        <w:rPr>
          <w:rFonts w:ascii="Arial" w:hAnsi="Arial" w:cs="Arial"/>
          <w:sz w:val="24"/>
          <w:szCs w:val="24"/>
        </w:rPr>
        <w:t xml:space="preserve"> </w:t>
      </w:r>
      <w:r w:rsidRPr="002757B7">
        <w:rPr>
          <w:rFonts w:ascii="Arial" w:hAnsi="Arial" w:cs="Arial"/>
          <w:sz w:val="24"/>
          <w:szCs w:val="24"/>
        </w:rPr>
        <w:t xml:space="preserve">city including the date and the city name. This average information </w:t>
      </w:r>
      <w:r w:rsidR="002757B7" w:rsidRPr="002757B7">
        <w:rPr>
          <w:rFonts w:ascii="Arial" w:hAnsi="Arial" w:cs="Arial"/>
          <w:sz w:val="24"/>
          <w:szCs w:val="24"/>
        </w:rPr>
        <w:t>consists</w:t>
      </w:r>
      <w:r w:rsidRPr="002757B7">
        <w:rPr>
          <w:rFonts w:ascii="Arial" w:hAnsi="Arial" w:cs="Arial"/>
          <w:sz w:val="24"/>
          <w:szCs w:val="24"/>
        </w:rPr>
        <w:t xml:space="preserve"> of the averages of every month in a year. It is used to measure and store environment data.</w:t>
      </w:r>
    </w:p>
    <w:p w14:paraId="05E75EAA" w14:textId="77777777" w:rsidR="002757B7" w:rsidRDefault="002757B7" w:rsidP="002757B7">
      <w:pPr>
        <w:ind w:left="330"/>
        <w:rPr>
          <w:rFonts w:ascii="Arial" w:hAnsi="Arial" w:cs="Arial"/>
          <w:sz w:val="24"/>
          <w:szCs w:val="24"/>
        </w:rPr>
      </w:pPr>
    </w:p>
    <w:p w14:paraId="5717CDFB" w14:textId="3139D228" w:rsidR="00144C4C" w:rsidRPr="002757B7" w:rsidRDefault="00144C4C" w:rsidP="002757B7">
      <w:pPr>
        <w:ind w:left="330"/>
        <w:rPr>
          <w:rFonts w:ascii="Arial" w:hAnsi="Arial" w:cs="Arial"/>
          <w:sz w:val="24"/>
          <w:szCs w:val="24"/>
        </w:rPr>
      </w:pPr>
      <w:r w:rsidRPr="002757B7">
        <w:rPr>
          <w:rFonts w:ascii="Arial" w:hAnsi="Arial" w:cs="Arial"/>
          <w:sz w:val="24"/>
          <w:szCs w:val="24"/>
        </w:rPr>
        <w:t xml:space="preserve">The parameters </w:t>
      </w:r>
      <w:r w:rsidR="002757B7" w:rsidRPr="002757B7">
        <w:rPr>
          <w:rFonts w:ascii="Arial" w:hAnsi="Arial" w:cs="Arial"/>
          <w:sz w:val="24"/>
          <w:szCs w:val="24"/>
        </w:rPr>
        <w:t>include</w:t>
      </w:r>
      <w:r w:rsidRPr="002757B7">
        <w:rPr>
          <w:rFonts w:ascii="Arial" w:hAnsi="Arial" w:cs="Arial"/>
          <w:sz w:val="24"/>
          <w:szCs w:val="24"/>
        </w:rPr>
        <w:t xml:space="preserve"> the </w:t>
      </w:r>
      <w:r w:rsidR="002757B7" w:rsidRPr="002757B7">
        <w:rPr>
          <w:rFonts w:ascii="Arial" w:hAnsi="Arial" w:cs="Arial"/>
          <w:sz w:val="24"/>
          <w:szCs w:val="24"/>
        </w:rPr>
        <w:t>following: -</w:t>
      </w:r>
    </w:p>
    <w:p w14:paraId="4745F0EC"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CITY</w:t>
      </w:r>
    </w:p>
    <w:p w14:paraId="6138664C"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DATE</w:t>
      </w:r>
    </w:p>
    <w:p w14:paraId="4BB96646"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TEMPERATURE</w:t>
      </w:r>
    </w:p>
    <w:p w14:paraId="22955E27"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HUMIDITY</w:t>
      </w:r>
    </w:p>
    <w:p w14:paraId="5749C606"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PM2.5</w:t>
      </w:r>
    </w:p>
    <w:p w14:paraId="443EB570"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PM10</w:t>
      </w:r>
    </w:p>
    <w:p w14:paraId="34C35AB0"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NO2</w:t>
      </w:r>
    </w:p>
    <w:p w14:paraId="457AD2FA"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O3</w:t>
      </w:r>
    </w:p>
    <w:p w14:paraId="2B02779C" w14:textId="6F538B49"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CO</w:t>
      </w:r>
    </w:p>
    <w:p w14:paraId="731372F1" w14:textId="77777777" w:rsidR="002F12D4" w:rsidRPr="002757B7" w:rsidRDefault="002F12D4" w:rsidP="002F12D4">
      <w:pPr>
        <w:pStyle w:val="ListParagraph"/>
        <w:spacing w:after="160" w:line="259" w:lineRule="auto"/>
        <w:rPr>
          <w:rFonts w:ascii="Arial" w:hAnsi="Arial" w:cs="Arial"/>
          <w:sz w:val="24"/>
          <w:szCs w:val="24"/>
        </w:rPr>
      </w:pPr>
    </w:p>
    <w:p w14:paraId="6960D3BB" w14:textId="77777777" w:rsidR="002757B7" w:rsidRDefault="002F12D4" w:rsidP="002757B7">
      <w:pPr>
        <w:spacing w:after="160" w:line="259" w:lineRule="auto"/>
        <w:rPr>
          <w:rFonts w:ascii="Arial" w:hAnsi="Arial" w:cs="Arial"/>
          <w:sz w:val="24"/>
          <w:szCs w:val="24"/>
        </w:rPr>
      </w:pPr>
      <w:r w:rsidRPr="002757B7">
        <w:rPr>
          <w:rFonts w:ascii="Arial" w:hAnsi="Arial" w:cs="Arial"/>
          <w:sz w:val="24"/>
          <w:szCs w:val="24"/>
        </w:rPr>
        <w:t xml:space="preserve">   </w:t>
      </w:r>
      <w:r w:rsidR="002757B7">
        <w:rPr>
          <w:rFonts w:ascii="Arial" w:hAnsi="Arial" w:cs="Arial"/>
          <w:sz w:val="24"/>
          <w:szCs w:val="24"/>
        </w:rPr>
        <w:t xml:space="preserve">  </w:t>
      </w:r>
      <w:r w:rsidR="00144C4C" w:rsidRPr="002757B7">
        <w:rPr>
          <w:rFonts w:ascii="Arial" w:hAnsi="Arial" w:cs="Arial"/>
          <w:sz w:val="24"/>
          <w:szCs w:val="24"/>
          <w:u w:val="single"/>
        </w:rPr>
        <w:t>Secondary</w:t>
      </w:r>
      <w:r w:rsidR="00144C4C" w:rsidRPr="002757B7">
        <w:rPr>
          <w:rFonts w:ascii="Arial" w:hAnsi="Arial" w:cs="Arial"/>
          <w:sz w:val="24"/>
          <w:szCs w:val="24"/>
        </w:rPr>
        <w:t>:</w:t>
      </w:r>
    </w:p>
    <w:p w14:paraId="1F209B60" w14:textId="12F15E20" w:rsidR="00144C4C" w:rsidRPr="002757B7" w:rsidRDefault="00144C4C" w:rsidP="002757B7">
      <w:pPr>
        <w:spacing w:after="160" w:line="259" w:lineRule="auto"/>
        <w:rPr>
          <w:rFonts w:ascii="Arial" w:hAnsi="Arial" w:cs="Arial"/>
          <w:sz w:val="24"/>
          <w:szCs w:val="24"/>
        </w:rPr>
      </w:pPr>
      <w:r w:rsidRPr="002757B7">
        <w:rPr>
          <w:rFonts w:ascii="Arial" w:hAnsi="Arial" w:cs="Arial"/>
          <w:sz w:val="24"/>
          <w:szCs w:val="24"/>
        </w:rPr>
        <w:t>The user will search any month and get the average of all parameter whic</w:t>
      </w:r>
      <w:r w:rsidR="002757B7">
        <w:rPr>
          <w:rFonts w:ascii="Arial" w:hAnsi="Arial" w:cs="Arial"/>
          <w:sz w:val="24"/>
          <w:szCs w:val="24"/>
        </w:rPr>
        <w:t xml:space="preserve">h </w:t>
      </w:r>
      <w:r w:rsidRPr="002757B7">
        <w:rPr>
          <w:rFonts w:ascii="Arial" w:hAnsi="Arial" w:cs="Arial"/>
          <w:sz w:val="24"/>
          <w:szCs w:val="24"/>
        </w:rPr>
        <w:t>they want and also can search about any particular date in a year and will get the information regarding all parameters for that particular date.</w:t>
      </w:r>
    </w:p>
    <w:p w14:paraId="046473F0" w14:textId="3C942C8D" w:rsidR="00ED14C1" w:rsidRPr="002F12D4" w:rsidRDefault="00ED14C1" w:rsidP="00ED14C1">
      <w:pPr>
        <w:pStyle w:val="InfoBlue"/>
        <w:jc w:val="both"/>
        <w:rPr>
          <w:rFonts w:ascii="Arial" w:hAnsi="Arial" w:cs="Arial"/>
          <w:color w:val="2E3C6E"/>
        </w:rPr>
      </w:pPr>
    </w:p>
    <w:p w14:paraId="1CC063E1" w14:textId="77777777" w:rsidR="009D4FE0" w:rsidRDefault="009D4FE0" w:rsidP="006B3C2A">
      <w:pPr>
        <w:pStyle w:val="Heading3"/>
      </w:pPr>
      <w:bookmarkStart w:id="33" w:name="_Toc368912261"/>
      <w:r w:rsidRPr="003602B9">
        <w:t>Recommended Architecture</w:t>
      </w:r>
      <w:bookmarkEnd w:id="32"/>
      <w:bookmarkEnd w:id="33"/>
    </w:p>
    <w:p w14:paraId="1BC4703A" w14:textId="77777777" w:rsidR="00912B13" w:rsidRPr="00912B13" w:rsidRDefault="00912B13" w:rsidP="00912B13">
      <w:pPr>
        <w:pStyle w:val="InfoBlue"/>
        <w:jc w:val="both"/>
        <w:rPr>
          <w:rFonts w:ascii="Arial" w:hAnsi="Arial" w:cs="Arial"/>
        </w:rPr>
      </w:pPr>
      <w:r w:rsidRPr="00912B13">
        <w:rPr>
          <w:rFonts w:ascii="Arial" w:hAnsi="Arial" w:cs="Arial"/>
        </w:rPr>
        <w:t>[In this section, a document the Recommended System Architecture]</w:t>
      </w:r>
    </w:p>
    <w:p w14:paraId="5A123178" w14:textId="77777777" w:rsidR="00ED6EDC" w:rsidRDefault="009D4FE0" w:rsidP="00140A70">
      <w:pPr>
        <w:pStyle w:val="Heading2"/>
      </w:pPr>
      <w:bookmarkStart w:id="34" w:name="_Toc207768255"/>
      <w:bookmarkStart w:id="35" w:name="_Toc368912262"/>
      <w:r w:rsidRPr="003602B9">
        <w:lastRenderedPageBreak/>
        <w:t>Architectural Strategies</w:t>
      </w:r>
      <w:bookmarkStart w:id="36" w:name="_Toc207768256"/>
      <w:bookmarkEnd w:id="34"/>
      <w:bookmarkEnd w:id="35"/>
    </w:p>
    <w:p w14:paraId="07009E9D" w14:textId="77777777" w:rsidR="00B1405F" w:rsidRPr="00B1405F" w:rsidRDefault="00B1405F" w:rsidP="00B1405F">
      <w:pPr>
        <w:pStyle w:val="InfoBlue"/>
        <w:jc w:val="both"/>
        <w:rPr>
          <w:rFonts w:ascii="Arial" w:hAnsi="Arial" w:cs="Arial"/>
        </w:rPr>
      </w:pPr>
      <w:r w:rsidRPr="00B1405F">
        <w:rPr>
          <w:rFonts w:ascii="Arial" w:hAnsi="Arial" w:cs="Arial"/>
        </w:rP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3DD1B498" w14:textId="77777777" w:rsidR="00AD0765" w:rsidRDefault="009D4FE0" w:rsidP="00AD0765">
      <w:pPr>
        <w:pStyle w:val="Heading3"/>
      </w:pPr>
      <w:bookmarkStart w:id="37" w:name="_Toc368912263"/>
      <w:r w:rsidRPr="003602B9">
        <w:t>Design Alternative</w:t>
      </w:r>
      <w:bookmarkStart w:id="38" w:name="_Toc207768258"/>
      <w:bookmarkEnd w:id="36"/>
      <w:bookmarkEnd w:id="37"/>
    </w:p>
    <w:p w14:paraId="3109F09B" w14:textId="77777777" w:rsidR="00B1405F" w:rsidRPr="00B1405F" w:rsidRDefault="00B1405F" w:rsidP="00B1405F">
      <w:pPr>
        <w:pStyle w:val="InfoBlue"/>
        <w:jc w:val="both"/>
        <w:rPr>
          <w:rFonts w:ascii="Arial" w:hAnsi="Arial" w:cs="Arial"/>
        </w:rPr>
      </w:pPr>
      <w:r>
        <w:rPr>
          <w:rFonts w:ascii="Arial" w:hAnsi="Arial" w:cs="Arial"/>
        </w:rPr>
        <w:t>[</w:t>
      </w:r>
      <w:r w:rsidRPr="00B1405F">
        <w:rPr>
          <w:rFonts w:ascii="Arial" w:hAnsi="Arial" w:cs="Arial"/>
        </w:rPr>
        <w:t>All the available alternatives have to be documented here along with the re</w:t>
      </w:r>
      <w:r w:rsidR="00F10138">
        <w:rPr>
          <w:rFonts w:ascii="Arial" w:hAnsi="Arial" w:cs="Arial"/>
        </w:rPr>
        <w:t>a</w:t>
      </w:r>
      <w:r w:rsidRPr="00B1405F">
        <w:rPr>
          <w:rFonts w:ascii="Arial" w:hAnsi="Arial" w:cs="Arial"/>
        </w:rPr>
        <w:t>sons for selection or rejection of the particular alternative.</w:t>
      </w:r>
      <w:r>
        <w:rPr>
          <w:rFonts w:ascii="Arial" w:hAnsi="Arial" w:cs="Arial"/>
        </w:rPr>
        <w:t>]</w:t>
      </w:r>
      <w:r w:rsidRPr="00B1405F">
        <w:rPr>
          <w:rFonts w:ascii="Arial" w:hAnsi="Arial" w:cs="Arial"/>
        </w:rPr>
        <w:t xml:space="preserve"> </w:t>
      </w:r>
    </w:p>
    <w:p w14:paraId="6560256D" w14:textId="77777777" w:rsidR="00AD0765" w:rsidRDefault="009D4FE0" w:rsidP="00AD0765">
      <w:pPr>
        <w:pStyle w:val="Heading3"/>
      </w:pPr>
      <w:bookmarkStart w:id="39" w:name="_Toc368912264"/>
      <w:r w:rsidRPr="003602B9">
        <w:t>Reuse of Existing Common Services/Utilities</w:t>
      </w:r>
      <w:bookmarkStart w:id="40" w:name="_Toc207768259"/>
      <w:bookmarkEnd w:id="38"/>
      <w:bookmarkEnd w:id="39"/>
    </w:p>
    <w:p w14:paraId="3488AC80" w14:textId="77777777" w:rsidR="00B1405F" w:rsidRPr="00B1405F" w:rsidRDefault="00B1405F" w:rsidP="00B1405F">
      <w:pPr>
        <w:pStyle w:val="InfoBlue"/>
        <w:jc w:val="both"/>
        <w:rPr>
          <w:rFonts w:ascii="Arial" w:hAnsi="Arial" w:cs="Arial"/>
        </w:rPr>
      </w:pPr>
      <w:r w:rsidRPr="00B1405F">
        <w:rPr>
          <w:rFonts w:ascii="Arial" w:hAnsi="Arial" w:cs="Arial"/>
        </w:rPr>
        <w:t>[Document the details of all the available common services or Utilities that will be used by this system here.]</w:t>
      </w:r>
    </w:p>
    <w:p w14:paraId="7A4E8589" w14:textId="77777777" w:rsidR="00AD0765" w:rsidRDefault="009D4FE0" w:rsidP="00AD0765">
      <w:pPr>
        <w:pStyle w:val="Heading3"/>
      </w:pPr>
      <w:bookmarkStart w:id="41" w:name="_Toc368912265"/>
      <w:r w:rsidRPr="003602B9">
        <w:t>Creation of New Common Services/Utilities</w:t>
      </w:r>
      <w:bookmarkStart w:id="42" w:name="_Toc207768260"/>
      <w:bookmarkEnd w:id="40"/>
      <w:bookmarkEnd w:id="41"/>
    </w:p>
    <w:p w14:paraId="3165CD36" w14:textId="77777777" w:rsidR="00B1405F" w:rsidRPr="00B1405F" w:rsidRDefault="00B1405F" w:rsidP="00B1405F">
      <w:pPr>
        <w:pStyle w:val="InfoBlue"/>
        <w:jc w:val="both"/>
        <w:rPr>
          <w:rFonts w:ascii="Arial" w:hAnsi="Arial" w:cs="Arial"/>
        </w:rPr>
      </w:pPr>
      <w:r w:rsidRPr="00B1405F">
        <w:rPr>
          <w:rFonts w:ascii="Arial" w:hAnsi="Arial" w:cs="Arial"/>
        </w:rPr>
        <w:t>[Document the details of all the new services or Utilities that have to be created as part of this system here.]</w:t>
      </w:r>
    </w:p>
    <w:p w14:paraId="297E4E96" w14:textId="77777777" w:rsidR="00AD0765" w:rsidRDefault="009D4FE0" w:rsidP="00AD0765">
      <w:pPr>
        <w:pStyle w:val="Heading3"/>
      </w:pPr>
      <w:bookmarkStart w:id="43" w:name="_Toc368912266"/>
      <w:r w:rsidRPr="003602B9">
        <w:t>User Interface Paradigms</w:t>
      </w:r>
      <w:bookmarkStart w:id="44" w:name="_Toc207768263"/>
      <w:bookmarkEnd w:id="42"/>
      <w:bookmarkEnd w:id="43"/>
    </w:p>
    <w:p w14:paraId="6D998C48" w14:textId="77777777" w:rsidR="00A20F89" w:rsidRPr="00A20F89" w:rsidRDefault="00A20F89" w:rsidP="00A20F89">
      <w:pPr>
        <w:pStyle w:val="InfoBlue"/>
        <w:jc w:val="both"/>
        <w:rPr>
          <w:rFonts w:ascii="Arial" w:hAnsi="Arial" w:cs="Arial"/>
        </w:rPr>
      </w:pPr>
      <w:r w:rsidRPr="00A20F89">
        <w:rPr>
          <w:rFonts w:ascii="Arial" w:hAnsi="Arial" w:cs="Arial"/>
        </w:rPr>
        <w:t>[Document the User Interface Paradigms here.]</w:t>
      </w:r>
    </w:p>
    <w:p w14:paraId="36A7A469" w14:textId="77777777" w:rsidR="00AD0765" w:rsidRDefault="009D4FE0" w:rsidP="00AD0765">
      <w:pPr>
        <w:pStyle w:val="Heading3"/>
      </w:pPr>
      <w:bookmarkStart w:id="45" w:name="_Toc368912267"/>
      <w:r w:rsidRPr="003602B9">
        <w:t>System Interface Paradigms</w:t>
      </w:r>
      <w:bookmarkStart w:id="46" w:name="_Toc207768264"/>
      <w:bookmarkEnd w:id="44"/>
      <w:bookmarkEnd w:id="45"/>
    </w:p>
    <w:p w14:paraId="585B2C88" w14:textId="77777777" w:rsidR="00A20F89" w:rsidRPr="00A20F89" w:rsidRDefault="00A20F89" w:rsidP="00A20F89">
      <w:pPr>
        <w:pStyle w:val="InfoBlue"/>
        <w:jc w:val="both"/>
        <w:rPr>
          <w:rFonts w:ascii="Arial" w:hAnsi="Arial" w:cs="Arial"/>
        </w:rPr>
      </w:pPr>
      <w:r w:rsidRPr="00A20F89">
        <w:rPr>
          <w:rFonts w:ascii="Arial" w:hAnsi="Arial" w:cs="Arial"/>
        </w:rPr>
        <w:t xml:space="preserve">[Document the </w:t>
      </w:r>
      <w:r>
        <w:rPr>
          <w:rFonts w:ascii="Arial" w:hAnsi="Arial" w:cs="Arial"/>
        </w:rPr>
        <w:t>System</w:t>
      </w:r>
      <w:r w:rsidRPr="00A20F89">
        <w:rPr>
          <w:rFonts w:ascii="Arial" w:hAnsi="Arial" w:cs="Arial"/>
        </w:rPr>
        <w:t xml:space="preserve"> Interface Paradigms here.]</w:t>
      </w:r>
    </w:p>
    <w:p w14:paraId="3CC835D2" w14:textId="77777777" w:rsidR="005E7584" w:rsidRDefault="009D4FE0" w:rsidP="00FD12E4">
      <w:pPr>
        <w:pStyle w:val="Heading3"/>
      </w:pPr>
      <w:bookmarkStart w:id="47" w:name="_Toc368912268"/>
      <w:r w:rsidRPr="003602B9">
        <w:t xml:space="preserve">Error Detection </w:t>
      </w:r>
      <w:bookmarkStart w:id="48" w:name="_Toc361156523"/>
      <w:bookmarkStart w:id="49" w:name="_Toc207768265"/>
      <w:bookmarkEnd w:id="46"/>
      <w:r w:rsidR="005E7584">
        <w:t>/ Exceptional Handling</w:t>
      </w:r>
      <w:bookmarkEnd w:id="47"/>
      <w:bookmarkEnd w:id="48"/>
    </w:p>
    <w:p w14:paraId="67C5A003" w14:textId="77777777" w:rsidR="00F46DA6" w:rsidRPr="000C74B2" w:rsidRDefault="00F46DA6" w:rsidP="00F46DA6">
      <w:pPr>
        <w:pStyle w:val="InfoBlue"/>
        <w:jc w:val="both"/>
        <w:rPr>
          <w:rFonts w:ascii="Arial" w:hAnsi="Arial" w:cs="Arial"/>
        </w:rPr>
      </w:pPr>
      <w:r w:rsidRPr="000C74B2">
        <w:rPr>
          <w:rFonts w:ascii="Arial" w:hAnsi="Arial" w:cs="Arial"/>
        </w:rPr>
        <w:t>[</w:t>
      </w:r>
      <w:r>
        <w:rPr>
          <w:rFonts w:ascii="Arial" w:hAnsi="Arial" w:cs="Arial"/>
        </w:rPr>
        <w:t xml:space="preserve">A good system design ensures Error Detection and </w:t>
      </w:r>
      <w:r w:rsidR="005E7584">
        <w:rPr>
          <w:rFonts w:ascii="Arial" w:hAnsi="Arial" w:cs="Arial"/>
        </w:rPr>
        <w:t>Exception handling</w:t>
      </w:r>
      <w:r>
        <w:rPr>
          <w:rFonts w:ascii="Arial" w:hAnsi="Arial" w:cs="Arial"/>
        </w:rPr>
        <w:t xml:space="preserve"> procedures. Document all</w:t>
      </w:r>
      <w:r w:rsidRPr="000C74B2">
        <w:rPr>
          <w:rFonts w:ascii="Arial" w:hAnsi="Arial" w:cs="Arial"/>
        </w:rPr>
        <w:t xml:space="preserve"> </w:t>
      </w:r>
      <w:r w:rsidR="005E7584">
        <w:rPr>
          <w:rFonts w:ascii="Arial" w:hAnsi="Arial" w:cs="Arial"/>
        </w:rPr>
        <w:t>the details on how the Error detection has to be done in the system and how the Exceptions are thrown and handled</w:t>
      </w:r>
      <w:r w:rsidRPr="000C74B2">
        <w:rPr>
          <w:rFonts w:ascii="Arial" w:hAnsi="Arial" w:cs="Arial"/>
        </w:rPr>
        <w:t xml:space="preserve"> in the system </w:t>
      </w:r>
      <w:r>
        <w:rPr>
          <w:rFonts w:ascii="Arial" w:hAnsi="Arial" w:cs="Arial"/>
        </w:rPr>
        <w:t>in this section</w:t>
      </w:r>
      <w:r w:rsidRPr="000C74B2">
        <w:rPr>
          <w:rFonts w:ascii="Arial" w:hAnsi="Arial" w:cs="Arial"/>
        </w:rPr>
        <w:t xml:space="preserve">.] </w:t>
      </w:r>
    </w:p>
    <w:p w14:paraId="2398946B" w14:textId="77777777" w:rsidR="00AD0765" w:rsidRDefault="009D4FE0" w:rsidP="00FD12E4">
      <w:pPr>
        <w:pStyle w:val="Heading3"/>
      </w:pPr>
      <w:bookmarkStart w:id="50" w:name="_Toc368912269"/>
      <w:r w:rsidRPr="003602B9">
        <w:t>Memory Management</w:t>
      </w:r>
      <w:bookmarkStart w:id="51" w:name="_Toc207768266"/>
      <w:bookmarkEnd w:id="49"/>
      <w:bookmarkEnd w:id="50"/>
    </w:p>
    <w:p w14:paraId="2F8293FB" w14:textId="77777777" w:rsidR="000C74B2" w:rsidRPr="000C74B2" w:rsidRDefault="000C74B2" w:rsidP="000C74B2">
      <w:pPr>
        <w:pStyle w:val="InfoBlue"/>
        <w:jc w:val="both"/>
        <w:rPr>
          <w:rFonts w:ascii="Arial" w:hAnsi="Arial" w:cs="Arial"/>
        </w:rPr>
      </w:pPr>
      <w:r w:rsidRPr="000C74B2">
        <w:rPr>
          <w:rFonts w:ascii="Arial" w:hAnsi="Arial" w:cs="Arial"/>
        </w:rPr>
        <w:t>[Memory Management is a critical aspect of any system. A system designed keeping Memory Management in view uses very less Memory and frees up unused memory at frequent intervals.</w:t>
      </w:r>
      <w:r w:rsidR="00873023">
        <w:rPr>
          <w:rFonts w:ascii="Arial" w:hAnsi="Arial" w:cs="Arial"/>
        </w:rPr>
        <w:t xml:space="preserve"> </w:t>
      </w:r>
      <w:r w:rsidRPr="000C74B2">
        <w:rPr>
          <w:rFonts w:ascii="Arial" w:hAnsi="Arial" w:cs="Arial"/>
        </w:rPr>
        <w:t>Document all the Memory Management policies</w:t>
      </w:r>
      <w:r w:rsidR="00873023">
        <w:rPr>
          <w:rFonts w:ascii="Arial" w:hAnsi="Arial" w:cs="Arial"/>
        </w:rPr>
        <w:t>, Critical issues related to Memory Management like Relocation, Protection, Sharing, Logical and Physical Organization etc.</w:t>
      </w:r>
      <w:r w:rsidRPr="000C74B2">
        <w:rPr>
          <w:rFonts w:ascii="Arial" w:hAnsi="Arial" w:cs="Arial"/>
        </w:rPr>
        <w:t xml:space="preserve"> to be implemented in the system here.</w:t>
      </w:r>
      <w:r w:rsidR="00873023">
        <w:rPr>
          <w:rFonts w:ascii="Arial" w:hAnsi="Arial" w:cs="Arial"/>
        </w:rPr>
        <w:t xml:space="preserve"> Focus on Design Decisions to Manage Memory.</w:t>
      </w:r>
      <w:r w:rsidRPr="000C74B2">
        <w:rPr>
          <w:rFonts w:ascii="Arial" w:hAnsi="Arial" w:cs="Arial"/>
        </w:rPr>
        <w:t xml:space="preserve">] </w:t>
      </w:r>
    </w:p>
    <w:p w14:paraId="3F73C61F" w14:textId="77777777" w:rsidR="00AD0765" w:rsidRDefault="009D4FE0" w:rsidP="00FD12E4">
      <w:pPr>
        <w:pStyle w:val="Heading3"/>
      </w:pPr>
      <w:bookmarkStart w:id="52" w:name="_Toc368912270"/>
      <w:r w:rsidRPr="003602B9">
        <w:t>Performance</w:t>
      </w:r>
      <w:bookmarkStart w:id="53" w:name="_Toc207768267"/>
      <w:bookmarkEnd w:id="51"/>
      <w:bookmarkEnd w:id="52"/>
    </w:p>
    <w:p w14:paraId="247F1B4F" w14:textId="77777777" w:rsidR="00144C4C" w:rsidRDefault="00144C4C" w:rsidP="00144C4C">
      <w:pPr>
        <w:jc w:val="both"/>
        <w:rPr>
          <w:rFonts w:ascii="Arial" w:hAnsi="Arial" w:cs="Arial"/>
          <w:i/>
          <w:iCs/>
          <w:color w:val="548DD4" w:themeColor="text2" w:themeTint="99"/>
        </w:rPr>
      </w:pPr>
      <w:r>
        <w:rPr>
          <w:rFonts w:ascii="Arial" w:hAnsi="Arial" w:cs="Arial"/>
          <w:i/>
          <w:iCs/>
          <w:color w:val="548DD4" w:themeColor="text2" w:themeTint="99"/>
        </w:rPr>
        <w:t xml:space="preserve">            </w:t>
      </w:r>
      <w:r w:rsidRPr="00144C4C">
        <w:rPr>
          <w:rFonts w:ascii="Arial" w:hAnsi="Arial" w:cs="Arial"/>
          <w:i/>
          <w:iCs/>
          <w:color w:val="548DD4" w:themeColor="text2" w:themeTint="99"/>
        </w:rPr>
        <w:t xml:space="preserve">The system will work on the client’s terminal . The performance will depend on the </w:t>
      </w:r>
      <w:r>
        <w:rPr>
          <w:rFonts w:ascii="Arial" w:hAnsi="Arial" w:cs="Arial"/>
          <w:i/>
          <w:iCs/>
          <w:color w:val="548DD4" w:themeColor="text2" w:themeTint="99"/>
        </w:rPr>
        <w:t xml:space="preserve"> hardware</w:t>
      </w:r>
    </w:p>
    <w:p w14:paraId="73851DE9" w14:textId="0B82CD3E" w:rsidR="00144C4C" w:rsidRPr="00144C4C" w:rsidRDefault="00144C4C" w:rsidP="00144C4C">
      <w:pPr>
        <w:jc w:val="both"/>
        <w:rPr>
          <w:rFonts w:ascii="Arial" w:hAnsi="Arial" w:cs="Arial"/>
          <w:i/>
          <w:iCs/>
          <w:color w:val="548DD4" w:themeColor="text2" w:themeTint="99"/>
        </w:rPr>
      </w:pPr>
      <w:r>
        <w:rPr>
          <w:rFonts w:ascii="Arial" w:hAnsi="Arial" w:cs="Arial"/>
          <w:i/>
          <w:iCs/>
          <w:color w:val="548DD4" w:themeColor="text2" w:themeTint="99"/>
        </w:rPr>
        <w:t xml:space="preserve">            </w:t>
      </w:r>
      <w:r w:rsidRPr="00144C4C">
        <w:rPr>
          <w:rFonts w:ascii="Arial" w:hAnsi="Arial" w:cs="Arial"/>
          <w:i/>
          <w:iCs/>
          <w:color w:val="548DD4" w:themeColor="text2" w:themeTint="99"/>
        </w:rPr>
        <w:t>component of the user’s system.</w:t>
      </w:r>
    </w:p>
    <w:p w14:paraId="5784671B" w14:textId="54D96589" w:rsidR="00272E71" w:rsidRPr="00144C4C" w:rsidRDefault="00272E71" w:rsidP="00144C4C">
      <w:pPr>
        <w:pStyle w:val="InfoBlue"/>
        <w:jc w:val="both"/>
        <w:rPr>
          <w:rFonts w:ascii="Arial" w:hAnsi="Arial" w:cs="Arial"/>
        </w:rPr>
      </w:pPr>
    </w:p>
    <w:p w14:paraId="0D745A77" w14:textId="77777777" w:rsidR="00AD0765" w:rsidRDefault="009D4FE0" w:rsidP="00FD12E4">
      <w:pPr>
        <w:pStyle w:val="Heading3"/>
      </w:pPr>
      <w:bookmarkStart w:id="54" w:name="_Toc368912271"/>
      <w:r w:rsidRPr="003602B9">
        <w:t>Security</w:t>
      </w:r>
      <w:bookmarkStart w:id="55" w:name="_Toc207768271"/>
      <w:bookmarkEnd w:id="53"/>
      <w:bookmarkEnd w:id="54"/>
    </w:p>
    <w:p w14:paraId="43BF5109" w14:textId="77777777" w:rsidR="00272E71" w:rsidRPr="00272E71" w:rsidRDefault="00272E71" w:rsidP="001267B1">
      <w:pPr>
        <w:pStyle w:val="InfoBlue"/>
        <w:jc w:val="both"/>
        <w:rPr>
          <w:rFonts w:ascii="Arial" w:hAnsi="Arial" w:cs="Arial"/>
        </w:rPr>
      </w:pPr>
      <w:r w:rsidRPr="00272E71">
        <w:rPr>
          <w:rFonts w:ascii="Arial" w:hAnsi="Arial" w:cs="Arial"/>
        </w:rPr>
        <w:t>[Security has emerge</w:t>
      </w:r>
      <w:r w:rsidR="001267B1">
        <w:rPr>
          <w:rFonts w:ascii="Arial" w:hAnsi="Arial" w:cs="Arial"/>
        </w:rPr>
        <w:t>d</w:t>
      </w:r>
      <w:r w:rsidRPr="00272E71">
        <w:rPr>
          <w:rFonts w:ascii="Arial" w:hAnsi="Arial" w:cs="Arial"/>
        </w:rPr>
        <w:t xml:space="preserve"> as the most important aspect of any system. A system designed with good security principles ensures Integrity of the system and prevents from attacks and data leakage. Document all the Security Requirements and feature</w:t>
      </w:r>
      <w:r w:rsidR="001267B1">
        <w:rPr>
          <w:rFonts w:ascii="Arial" w:hAnsi="Arial" w:cs="Arial"/>
        </w:rPr>
        <w:t xml:space="preserve">s implemented in the </w:t>
      </w:r>
      <w:r w:rsidR="001267B1">
        <w:rPr>
          <w:rFonts w:ascii="Arial" w:hAnsi="Arial" w:cs="Arial"/>
        </w:rPr>
        <w:lastRenderedPageBreak/>
        <w:t>system including the use and management of integrity and access controls that apply to the system and its components</w:t>
      </w:r>
      <w:r w:rsidRPr="00272E71">
        <w:rPr>
          <w:rFonts w:ascii="Arial" w:hAnsi="Arial" w:cs="Arial"/>
        </w:rPr>
        <w:t>.</w:t>
      </w:r>
      <w:r w:rsidR="001267B1">
        <w:rPr>
          <w:rFonts w:ascii="Arial" w:hAnsi="Arial" w:cs="Arial"/>
        </w:rPr>
        <w:t xml:space="preserve"> Also include any tools that will support security and privacy requirements.</w:t>
      </w:r>
      <w:r w:rsidRPr="00272E71">
        <w:rPr>
          <w:rFonts w:ascii="Arial" w:hAnsi="Arial" w:cs="Arial"/>
        </w:rPr>
        <w:t>]</w:t>
      </w:r>
      <w:r w:rsidR="001267B1">
        <w:rPr>
          <w:i w:val="0"/>
          <w:iCs/>
          <w:sz w:val="23"/>
          <w:szCs w:val="23"/>
        </w:rPr>
        <w:t xml:space="preserve"> </w:t>
      </w:r>
      <w:r w:rsidRPr="00272E71">
        <w:rPr>
          <w:rFonts w:ascii="Arial" w:hAnsi="Arial" w:cs="Arial"/>
        </w:rPr>
        <w:t xml:space="preserve"> </w:t>
      </w:r>
    </w:p>
    <w:p w14:paraId="1D949CE4" w14:textId="77777777" w:rsidR="00AD0765" w:rsidRDefault="009D4FE0" w:rsidP="00FD12E4">
      <w:pPr>
        <w:pStyle w:val="Heading3"/>
      </w:pPr>
      <w:bookmarkStart w:id="56" w:name="_Toc368912272"/>
      <w:r w:rsidRPr="00272E71">
        <w:t>Concurrency and Synchronization</w:t>
      </w:r>
      <w:bookmarkStart w:id="57" w:name="_Toc207768272"/>
      <w:bookmarkEnd w:id="55"/>
      <w:bookmarkEnd w:id="56"/>
    </w:p>
    <w:p w14:paraId="69538967" w14:textId="77777777" w:rsidR="00DA6E32" w:rsidRPr="00DA6E32" w:rsidRDefault="00DA6E32" w:rsidP="00DA6E32">
      <w:pPr>
        <w:pStyle w:val="InfoBlue"/>
        <w:jc w:val="both"/>
        <w:rPr>
          <w:rFonts w:ascii="Arial" w:hAnsi="Arial" w:cs="Arial"/>
        </w:rPr>
      </w:pPr>
      <w:r w:rsidRPr="00DA6E32">
        <w:rPr>
          <w:rFonts w:ascii="Arial" w:hAnsi="Arial" w:cs="Arial"/>
        </w:rPr>
        <w:t>[If the system needs to be in synch with another system, the details of the same have to be documented here.]</w:t>
      </w:r>
    </w:p>
    <w:p w14:paraId="44CB258F" w14:textId="7425AA6E" w:rsidR="00AD0765" w:rsidRDefault="009D4FE0" w:rsidP="00FD12E4">
      <w:pPr>
        <w:pStyle w:val="Heading3"/>
      </w:pPr>
      <w:bookmarkStart w:id="58" w:name="_Toc368912273"/>
      <w:r w:rsidRPr="003602B9">
        <w:t xml:space="preserve"> Maintenanc</w:t>
      </w:r>
      <w:bookmarkStart w:id="59" w:name="_Toc207768273"/>
      <w:bookmarkEnd w:id="57"/>
      <w:r w:rsidR="00AD0765">
        <w:t>e</w:t>
      </w:r>
      <w:bookmarkEnd w:id="58"/>
    </w:p>
    <w:bookmarkEnd w:id="59"/>
    <w:p w14:paraId="13045393" w14:textId="0B01A543" w:rsidR="00144C4C" w:rsidRPr="00E56DAC" w:rsidRDefault="00144C4C" w:rsidP="00E56DAC">
      <w:pPr>
        <w:ind w:left="504" w:firstLine="51"/>
        <w:rPr>
          <w:rFonts w:ascii="Arial" w:hAnsi="Arial" w:cs="Arial"/>
          <w:sz w:val="24"/>
          <w:szCs w:val="24"/>
        </w:rPr>
      </w:pPr>
      <w:r w:rsidRPr="00E56DAC">
        <w:rPr>
          <w:rFonts w:ascii="Arial" w:hAnsi="Arial" w:cs="Arial"/>
          <w:sz w:val="24"/>
          <w:szCs w:val="24"/>
        </w:rPr>
        <w:t>Very little maintenance is required for this setup. Only the logging takes</w:t>
      </w:r>
      <w:r w:rsidR="00E56DAC">
        <w:rPr>
          <w:rFonts w:ascii="Arial" w:hAnsi="Arial" w:cs="Arial"/>
          <w:sz w:val="24"/>
          <w:szCs w:val="24"/>
        </w:rPr>
        <w:t xml:space="preserve"> </w:t>
      </w:r>
      <w:r w:rsidRPr="00E56DAC">
        <w:rPr>
          <w:rFonts w:ascii="Arial" w:hAnsi="Arial" w:cs="Arial"/>
          <w:sz w:val="24"/>
          <w:szCs w:val="24"/>
        </w:rPr>
        <w:t>space. It is</w:t>
      </w:r>
      <w:r w:rsidR="00E56DAC">
        <w:rPr>
          <w:rFonts w:ascii="Arial" w:hAnsi="Arial" w:cs="Arial"/>
          <w:sz w:val="24"/>
          <w:szCs w:val="24"/>
        </w:rPr>
        <w:t xml:space="preserve"> </w:t>
      </w:r>
      <w:r w:rsidRPr="00E56DAC">
        <w:rPr>
          <w:rFonts w:ascii="Arial" w:hAnsi="Arial" w:cs="Arial"/>
          <w:sz w:val="24"/>
          <w:szCs w:val="24"/>
        </w:rPr>
        <w:t>reliable and low cost and time efficient monitoring solution for any measuring opportunity.</w:t>
      </w:r>
      <w:r w:rsidR="00E56DAC">
        <w:rPr>
          <w:rFonts w:ascii="Arial" w:hAnsi="Arial" w:cs="Arial"/>
          <w:sz w:val="24"/>
          <w:szCs w:val="24"/>
        </w:rPr>
        <w:t xml:space="preserve"> </w:t>
      </w:r>
      <w:r w:rsidRPr="00E56DAC">
        <w:rPr>
          <w:rFonts w:ascii="Arial" w:hAnsi="Arial" w:cs="Arial"/>
          <w:sz w:val="24"/>
          <w:szCs w:val="24"/>
        </w:rPr>
        <w:t>It is of</w:t>
      </w:r>
      <w:r w:rsidR="006903F2" w:rsidRPr="00E56DAC">
        <w:rPr>
          <w:rFonts w:ascii="Arial" w:hAnsi="Arial" w:cs="Arial"/>
          <w:sz w:val="24"/>
          <w:szCs w:val="24"/>
        </w:rPr>
        <w:t xml:space="preserve">   </w:t>
      </w:r>
      <w:r w:rsidRPr="00E56DAC">
        <w:rPr>
          <w:rFonts w:ascii="Arial" w:hAnsi="Arial" w:cs="Arial"/>
          <w:sz w:val="24"/>
          <w:szCs w:val="24"/>
        </w:rPr>
        <w:t>high accuracy , easy to use and greater versatility in every applications.</w:t>
      </w:r>
    </w:p>
    <w:p w14:paraId="406CC36E" w14:textId="40A848F9" w:rsidR="00D10D5F" w:rsidRDefault="00D10D5F" w:rsidP="00C26C21">
      <w:pPr>
        <w:pStyle w:val="InfoBlue"/>
        <w:jc w:val="both"/>
        <w:rPr>
          <w:rFonts w:ascii="Arial" w:hAnsi="Arial" w:cs="Arial"/>
        </w:rPr>
      </w:pPr>
    </w:p>
    <w:p w14:paraId="27921CB1" w14:textId="77777777" w:rsidR="00D10D5F" w:rsidRDefault="00D10D5F" w:rsidP="00D10D5F">
      <w:pPr>
        <w:pStyle w:val="Heading1"/>
      </w:pPr>
      <w:bookmarkStart w:id="60" w:name="_Toc207768275"/>
      <w:bookmarkStart w:id="61" w:name="_Toc368912274"/>
      <w:r w:rsidRPr="003602B9">
        <w:t>System Architecture</w:t>
      </w:r>
      <w:bookmarkStart w:id="62" w:name="_Toc207768276"/>
      <w:bookmarkEnd w:id="60"/>
      <w:bookmarkEnd w:id="61"/>
    </w:p>
    <w:p w14:paraId="2B6381F3" w14:textId="77777777" w:rsidR="00D00827" w:rsidRDefault="00D00827" w:rsidP="00D00827">
      <w:pPr>
        <w:pStyle w:val="InfoBlue"/>
        <w:jc w:val="both"/>
        <w:rPr>
          <w:rFonts w:ascii="Arial" w:hAnsi="Arial" w:cs="Arial"/>
        </w:rPr>
      </w:pPr>
      <w:r>
        <w:rPr>
          <w:rFonts w:ascii="Arial" w:hAnsi="Arial" w:cs="Arial"/>
        </w:rPr>
        <w:t>[</w:t>
      </w:r>
      <w:r w:rsidRPr="00D00827">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w14:paraId="237D2457" w14:textId="77777777" w:rsidR="00D00827" w:rsidRPr="00D00827" w:rsidRDefault="00D00827" w:rsidP="00D00827">
      <w:pPr>
        <w:pStyle w:val="InfoBlue"/>
        <w:jc w:val="both"/>
      </w:pPr>
      <w:r w:rsidRPr="00D00827">
        <w:rPr>
          <w:rFonts w:ascii="Arial" w:hAnsi="Arial" w:cs="Arial"/>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w:t>
      </w:r>
      <w:r>
        <w:rPr>
          <w:rFonts w:ascii="Arial" w:hAnsi="Arial" w:cs="Arial"/>
        </w:rPr>
        <w:t>]</w:t>
      </w:r>
    </w:p>
    <w:p w14:paraId="12E7E803" w14:textId="77777777" w:rsidR="00D10D5F" w:rsidRDefault="00D10D5F" w:rsidP="00D10D5F">
      <w:pPr>
        <w:pStyle w:val="Heading2"/>
      </w:pPr>
      <w:bookmarkStart w:id="63" w:name="_Toc368912275"/>
      <w:r w:rsidRPr="003602B9">
        <w:t>System Architecture Diagram.</w:t>
      </w:r>
      <w:r>
        <w:t xml:space="preserve"> </w:t>
      </w:r>
      <w:r w:rsidRPr="003602B9">
        <w:t>(Not Necessary)</w:t>
      </w:r>
      <w:bookmarkStart w:id="64" w:name="_Toc207768278"/>
      <w:bookmarkEnd w:id="62"/>
      <w:bookmarkEnd w:id="63"/>
    </w:p>
    <w:p w14:paraId="65BC7CBA" w14:textId="77777777" w:rsidR="00D00827" w:rsidRPr="00D00827" w:rsidRDefault="00D00827" w:rsidP="00D00827">
      <w:pPr>
        <w:pStyle w:val="InfoBlue"/>
        <w:jc w:val="both"/>
        <w:rPr>
          <w:rFonts w:ascii="Arial" w:hAnsi="Arial" w:cs="Arial"/>
        </w:rPr>
      </w:pPr>
      <w:r>
        <w:rPr>
          <w:rFonts w:ascii="Arial" w:hAnsi="Arial" w:cs="Arial"/>
        </w:rPr>
        <w:t>[</w:t>
      </w:r>
      <w:r w:rsidRPr="00D00827">
        <w:rPr>
          <w:rFonts w:ascii="Arial" w:hAnsi="Arial" w:cs="Arial"/>
        </w:rPr>
        <w:t>If there are any diagrams, models, flowcharts, documented scenarios or use-cases of the system behavior and/or structure, they may be included here</w:t>
      </w:r>
      <w:r>
        <w:rPr>
          <w:rFonts w:ascii="Arial" w:hAnsi="Arial" w:cs="Arial"/>
        </w:rPr>
        <w:t>.]</w:t>
      </w:r>
      <w:r w:rsidRPr="00D00827">
        <w:rPr>
          <w:rFonts w:ascii="Arial" w:hAnsi="Arial" w:cs="Arial"/>
        </w:rPr>
        <w:t xml:space="preserve"> </w:t>
      </w:r>
    </w:p>
    <w:p w14:paraId="0B09C9E9" w14:textId="77777777" w:rsidR="00D10D5F" w:rsidRDefault="00D10D5F" w:rsidP="00D10D5F">
      <w:pPr>
        <w:pStyle w:val="Heading2"/>
      </w:pPr>
      <w:bookmarkStart w:id="65" w:name="_Toc368912276"/>
      <w:r w:rsidRPr="003602B9">
        <w:t>System Use-Cases</w:t>
      </w:r>
      <w:bookmarkStart w:id="66" w:name="_Toc207768279"/>
      <w:bookmarkEnd w:id="64"/>
      <w:bookmarkEnd w:id="65"/>
    </w:p>
    <w:p w14:paraId="1193970F" w14:textId="77777777" w:rsidR="00D00827" w:rsidRPr="00D00827" w:rsidRDefault="00D00827" w:rsidP="00D00827">
      <w:pPr>
        <w:pStyle w:val="InfoBlue"/>
        <w:jc w:val="both"/>
        <w:rPr>
          <w:rFonts w:ascii="Arial" w:hAnsi="Arial" w:cs="Arial"/>
        </w:rPr>
      </w:pPr>
      <w:r w:rsidRPr="00D00827">
        <w:rPr>
          <w:rFonts w:ascii="Arial" w:hAnsi="Arial" w:cs="Arial"/>
        </w:rPr>
        <w:t xml:space="preserve">[If there are any documented scenarios or use-cases of the system behavior and/or structure, they may be included here] </w:t>
      </w:r>
    </w:p>
    <w:p w14:paraId="6616E2C1" w14:textId="77777777" w:rsidR="00D10D5F" w:rsidRDefault="00D10D5F" w:rsidP="00D10D5F">
      <w:pPr>
        <w:pStyle w:val="Heading2"/>
      </w:pPr>
      <w:bookmarkStart w:id="67" w:name="_Toc368912277"/>
      <w:r w:rsidRPr="003602B9">
        <w:t>Subsystem Architecture</w:t>
      </w:r>
      <w:bookmarkStart w:id="68" w:name="_Toc207768280"/>
      <w:bookmarkEnd w:id="66"/>
      <w:bookmarkEnd w:id="67"/>
    </w:p>
    <w:p w14:paraId="1705EAD2" w14:textId="77777777" w:rsidR="00D22E79" w:rsidRPr="00D22E79" w:rsidRDefault="00D22E79" w:rsidP="00D22E79">
      <w:pPr>
        <w:pStyle w:val="InfoBlue"/>
        <w:jc w:val="both"/>
        <w:rPr>
          <w:rFonts w:ascii="Arial" w:hAnsi="Arial" w:cs="Arial"/>
        </w:rPr>
      </w:pPr>
      <w:r w:rsidRPr="00D22E79">
        <w:rPr>
          <w:rFonts w:ascii="Arial" w:hAnsi="Arial" w:cs="Arial"/>
        </w:rPr>
        <w:t>[If a particular component is one which merits a more detailed discussion than what was presented in the System Architecture section, provide that more detailed discussion in a subsection of the System Architecture section</w:t>
      </w:r>
      <w:r w:rsidR="00F6799C">
        <w:rPr>
          <w:rFonts w:ascii="Arial" w:hAnsi="Arial" w:cs="Arial"/>
        </w:rPr>
        <w:t>.</w:t>
      </w:r>
      <w:r w:rsidRPr="00D22E79">
        <w:rPr>
          <w:rFonts w:ascii="Arial" w:hAnsi="Arial" w:cs="Arial"/>
        </w:rPr>
        <w:t xml:space="preserve"> If necessary, describe how the component was further divided into subcomponents, and the relationships and interactions between the subcomponents</w:t>
      </w:r>
      <w:r w:rsidR="00F6799C">
        <w:rPr>
          <w:rFonts w:ascii="Arial" w:hAnsi="Arial" w:cs="Arial"/>
        </w:rPr>
        <w:t>.</w:t>
      </w:r>
    </w:p>
    <w:p w14:paraId="590E328F" w14:textId="77777777" w:rsidR="00D22E79" w:rsidRPr="00D22E79" w:rsidRDefault="00D22E79" w:rsidP="00D22E79">
      <w:pPr>
        <w:pStyle w:val="InfoBlue"/>
        <w:jc w:val="both"/>
        <w:rPr>
          <w:rFonts w:ascii="Arial" w:hAnsi="Arial" w:cs="Arial"/>
        </w:rPr>
      </w:pPr>
      <w:r w:rsidRPr="00D22E79">
        <w:rPr>
          <w:rFonts w:ascii="Arial" w:hAnsi="Arial" w:cs="Arial"/>
        </w:rPr>
        <w:t>If any subcomponents are also deemed to merit further discussion, then describe them in a separate subsection of this section</w:t>
      </w:r>
      <w:r w:rsidR="00F6799C">
        <w:rPr>
          <w:rFonts w:ascii="Arial" w:hAnsi="Arial" w:cs="Arial"/>
        </w:rPr>
        <w:t>.</w:t>
      </w:r>
      <w:r w:rsidRPr="00D22E79">
        <w:rPr>
          <w:rFonts w:ascii="Arial" w:hAnsi="Arial" w:cs="Arial"/>
        </w:rPr>
        <w:t xml:space="preserve"> Proceed to go into as many levels/subsections of discussion as needed in order for the reader to gain a high-level understanding of the entire system or subsystem (but remember to leave the gory details for the Detailed System Design section).]</w:t>
      </w:r>
    </w:p>
    <w:p w14:paraId="10B6819A" w14:textId="77777777" w:rsidR="00D10D5F" w:rsidRDefault="00D10D5F" w:rsidP="00D10D5F">
      <w:pPr>
        <w:pStyle w:val="Heading2"/>
      </w:pPr>
      <w:bookmarkStart w:id="69" w:name="_Toc368912278"/>
      <w:r w:rsidRPr="003602B9">
        <w:lastRenderedPageBreak/>
        <w:t>System Interfaces</w:t>
      </w:r>
      <w:bookmarkStart w:id="70" w:name="_Toc207768281"/>
      <w:bookmarkEnd w:id="68"/>
      <w:bookmarkEnd w:id="69"/>
    </w:p>
    <w:p w14:paraId="4496A8C4" w14:textId="77777777" w:rsidR="00890EBD" w:rsidRPr="00890EBD" w:rsidRDefault="00890EBD" w:rsidP="00890EBD">
      <w:pPr>
        <w:pStyle w:val="InfoBlue"/>
        <w:jc w:val="both"/>
        <w:rPr>
          <w:rFonts w:ascii="Arial" w:hAnsi="Arial" w:cs="Arial"/>
        </w:rPr>
      </w:pPr>
      <w:r>
        <w:rPr>
          <w:rFonts w:ascii="Arial" w:hAnsi="Arial" w:cs="Arial"/>
        </w:rPr>
        <w:t>[</w:t>
      </w:r>
      <w:r w:rsidRPr="00890EBD">
        <w:rPr>
          <w:rFonts w:ascii="Arial" w:hAnsi="Arial" w:cs="Arial"/>
        </w:rPr>
        <w:t>A good design ensures that all the System’s Interfaces are well documented. List out the details of all the System Interfaces</w:t>
      </w:r>
      <w:r w:rsidR="002039EE">
        <w:rPr>
          <w:rFonts w:ascii="Arial" w:hAnsi="Arial" w:cs="Arial"/>
        </w:rPr>
        <w:t>, interface Design</w:t>
      </w:r>
      <w:r w:rsidRPr="00890EBD">
        <w:rPr>
          <w:rFonts w:ascii="Arial" w:hAnsi="Arial" w:cs="Arial"/>
        </w:rPr>
        <w:t xml:space="preserve"> along with diagrammatic representation if possible with details of flow, frequency etc.</w:t>
      </w:r>
      <w:r>
        <w:rPr>
          <w:rFonts w:ascii="Arial" w:hAnsi="Arial" w:cs="Arial"/>
        </w:rPr>
        <w:t>]</w:t>
      </w:r>
    </w:p>
    <w:p w14:paraId="62D54D67" w14:textId="77777777" w:rsidR="00D10D5F" w:rsidRDefault="00D10D5F" w:rsidP="00D10D5F">
      <w:pPr>
        <w:pStyle w:val="Heading3"/>
      </w:pPr>
      <w:bookmarkStart w:id="71" w:name="_Toc368912279"/>
      <w:r w:rsidRPr="003602B9">
        <w:t>Internal Interfaces</w:t>
      </w:r>
      <w:bookmarkStart w:id="72" w:name="_Toc207768282"/>
      <w:bookmarkEnd w:id="70"/>
      <w:bookmarkEnd w:id="71"/>
    </w:p>
    <w:p w14:paraId="2C075F55" w14:textId="77777777" w:rsidR="00BC43AA" w:rsidRPr="00BC43AA" w:rsidRDefault="00BC43AA" w:rsidP="00BC43AA">
      <w:pPr>
        <w:pStyle w:val="InfoBlue"/>
        <w:jc w:val="both"/>
        <w:rPr>
          <w:rFonts w:ascii="Arial" w:hAnsi="Arial" w:cs="Arial"/>
        </w:rPr>
      </w:pPr>
      <w:r w:rsidRPr="00BC43AA">
        <w:rPr>
          <w:rFonts w:ascii="Arial" w:hAnsi="Arial" w:cs="Arial"/>
        </w:rPr>
        <w:t>[Document all the details of Internal Interfaces the system interacts with along with the details of data flow and frequency.]</w:t>
      </w:r>
    </w:p>
    <w:p w14:paraId="31E0FD79" w14:textId="77777777" w:rsidR="00D10D5F" w:rsidRDefault="00D10D5F" w:rsidP="00D10D5F">
      <w:pPr>
        <w:pStyle w:val="Heading3"/>
      </w:pPr>
      <w:bookmarkStart w:id="73" w:name="_Toc368912280"/>
      <w:r>
        <w:t>External</w:t>
      </w:r>
      <w:r w:rsidRPr="003602B9">
        <w:t xml:space="preserve"> Interfaces</w:t>
      </w:r>
      <w:bookmarkStart w:id="74" w:name="_Toc207768283"/>
      <w:bookmarkEnd w:id="72"/>
      <w:bookmarkEnd w:id="73"/>
    </w:p>
    <w:p w14:paraId="1F68CA46" w14:textId="77777777" w:rsidR="00BC43AA" w:rsidRPr="00BC43AA" w:rsidRDefault="00BC43AA" w:rsidP="00BC43AA">
      <w:pPr>
        <w:pStyle w:val="InfoBlue"/>
        <w:jc w:val="both"/>
        <w:rPr>
          <w:rFonts w:ascii="Arial" w:hAnsi="Arial" w:cs="Arial"/>
        </w:rPr>
      </w:pPr>
      <w:r w:rsidRPr="00BC43AA">
        <w:rPr>
          <w:rFonts w:ascii="Arial" w:hAnsi="Arial" w:cs="Arial"/>
        </w:rPr>
        <w:t>[Document all the details of External Interfaces the system interacts with along with the details of data flow and frequency.]</w:t>
      </w:r>
    </w:p>
    <w:p w14:paraId="1224A591" w14:textId="77777777" w:rsidR="00F304DA" w:rsidRDefault="0045480B" w:rsidP="00F304DA">
      <w:pPr>
        <w:pStyle w:val="Heading1"/>
      </w:pPr>
      <w:bookmarkStart w:id="75" w:name="_Toc207768287"/>
      <w:bookmarkStart w:id="76" w:name="_Toc368912281"/>
      <w:bookmarkEnd w:id="74"/>
      <w:r w:rsidRPr="003602B9">
        <w:t>Detailed System Design</w:t>
      </w:r>
      <w:bookmarkStart w:id="77" w:name="_Toc207768300"/>
      <w:bookmarkEnd w:id="75"/>
      <w:bookmarkEnd w:id="76"/>
    </w:p>
    <w:p w14:paraId="22F05FC1" w14:textId="77777777" w:rsidR="004A27EA" w:rsidRPr="004A27EA" w:rsidRDefault="004A27EA" w:rsidP="004A27EA">
      <w:pPr>
        <w:pStyle w:val="InfoBlue"/>
        <w:jc w:val="both"/>
        <w:rPr>
          <w:rFonts w:ascii="Arial" w:hAnsi="Arial" w:cs="Arial"/>
        </w:rPr>
      </w:pPr>
      <w:r>
        <w:rPr>
          <w:rFonts w:ascii="Arial" w:hAnsi="Arial" w:cs="Arial"/>
        </w:rPr>
        <w:t>[</w:t>
      </w:r>
      <w:r w:rsidRPr="004A27EA">
        <w:rPr>
          <w:rFonts w:ascii="Arial" w:hAnsi="Arial" w:cs="Arial"/>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w:t>
      </w:r>
      <w:r>
        <w:rPr>
          <w:rFonts w:ascii="Arial" w:hAnsi="Arial" w:cs="Arial"/>
        </w:rPr>
        <w:t xml:space="preserve"> software component attributes in complete detail.]</w:t>
      </w:r>
    </w:p>
    <w:p w14:paraId="7A962BCD" w14:textId="77777777" w:rsidR="00F304DA" w:rsidRDefault="0045480B" w:rsidP="00F304DA">
      <w:pPr>
        <w:pStyle w:val="Heading2"/>
      </w:pPr>
      <w:bookmarkStart w:id="78" w:name="_Toc368912282"/>
      <w:r w:rsidRPr="003602B9">
        <w:t>Key Entities</w:t>
      </w:r>
      <w:bookmarkStart w:id="79" w:name="_Toc207768301"/>
      <w:bookmarkEnd w:id="77"/>
      <w:bookmarkEnd w:id="78"/>
    </w:p>
    <w:p w14:paraId="6E1B5C9E" w14:textId="77777777" w:rsidR="007B42B5" w:rsidRPr="007B42B5" w:rsidRDefault="007B42B5" w:rsidP="007B42B5">
      <w:pPr>
        <w:pStyle w:val="InfoBlue"/>
        <w:jc w:val="both"/>
        <w:rPr>
          <w:rFonts w:ascii="Arial" w:hAnsi="Arial" w:cs="Arial"/>
        </w:rPr>
      </w:pPr>
      <w:r>
        <w:rPr>
          <w:rFonts w:ascii="Arial" w:hAnsi="Arial" w:cs="Arial"/>
        </w:rPr>
        <w:t>[Provide a Comprehensive list of the Key Entit</w:t>
      </w:r>
      <w:r w:rsidR="00B563A7">
        <w:rPr>
          <w:rFonts w:ascii="Arial" w:hAnsi="Arial" w:cs="Arial"/>
        </w:rPr>
        <w:t>ies associated with</w:t>
      </w:r>
      <w:r>
        <w:rPr>
          <w:rFonts w:ascii="Arial" w:hAnsi="Arial" w:cs="Arial"/>
        </w:rPr>
        <w:t xml:space="preserve"> the System in this section.]</w:t>
      </w:r>
    </w:p>
    <w:p w14:paraId="2ABD1110" w14:textId="77777777" w:rsidR="00F304DA" w:rsidRDefault="0045480B" w:rsidP="00F304DA">
      <w:pPr>
        <w:pStyle w:val="Heading2"/>
      </w:pPr>
      <w:bookmarkStart w:id="80" w:name="_Toc368912283"/>
      <w:r w:rsidRPr="003602B9">
        <w:t>Detailed-Level Database Design</w:t>
      </w:r>
      <w:bookmarkStart w:id="81" w:name="_Toc207768303"/>
      <w:bookmarkEnd w:id="79"/>
      <w:bookmarkEnd w:id="80"/>
    </w:p>
    <w:p w14:paraId="32444970" w14:textId="77777777" w:rsidR="00BE57D7" w:rsidRPr="00BE57D7" w:rsidRDefault="00BE57D7" w:rsidP="00BE57D7">
      <w:pPr>
        <w:pStyle w:val="InfoBlue"/>
        <w:jc w:val="both"/>
        <w:rPr>
          <w:rFonts w:ascii="Arial" w:hAnsi="Arial" w:cs="Arial"/>
        </w:rPr>
      </w:pPr>
      <w:r w:rsidRPr="00BE57D7">
        <w:rPr>
          <w:rFonts w:ascii="Arial" w:hAnsi="Arial" w:cs="Arial"/>
        </w:rPr>
        <w:t xml:space="preserve">[The detailed database design information can be included here. Describe in detail the design of the </w:t>
      </w:r>
      <w:r w:rsidR="001F5AD1" w:rsidRPr="00BE57D7">
        <w:rPr>
          <w:rFonts w:ascii="Arial" w:hAnsi="Arial" w:cs="Arial"/>
        </w:rPr>
        <w:t>database;</w:t>
      </w:r>
      <w:r w:rsidRPr="00BE57D7">
        <w:rPr>
          <w:rFonts w:ascii="Arial" w:hAnsi="Arial" w:cs="Arial"/>
        </w:rPr>
        <w:t xml:space="preserve"> all database related files associated with the system, and any non-DBMS files pertinent to the database design. Include discussions about or references to the following: </w:t>
      </w:r>
    </w:p>
    <w:p w14:paraId="00C21121" w14:textId="77777777" w:rsidR="00BE57D7" w:rsidRPr="00BE57D7" w:rsidRDefault="00BE57D7" w:rsidP="00BE57D7">
      <w:pPr>
        <w:pStyle w:val="InfoBlue"/>
        <w:jc w:val="both"/>
        <w:rPr>
          <w:rFonts w:ascii="Arial" w:hAnsi="Arial" w:cs="Arial"/>
        </w:rPr>
      </w:pPr>
      <w:r w:rsidRPr="00BE57D7">
        <w:rPr>
          <w:rFonts w:ascii="Arial" w:hAnsi="Arial" w:cs="Arial"/>
        </w:rPr>
        <w:t xml:space="preserve">• Logical Data Model (LDM) and LDM Entity Relationship Diagram (ERD). </w:t>
      </w:r>
    </w:p>
    <w:p w14:paraId="3017BE62" w14:textId="77777777" w:rsidR="00BE57D7" w:rsidRPr="00BE57D7" w:rsidRDefault="00BE57D7" w:rsidP="00BE57D7">
      <w:pPr>
        <w:pStyle w:val="InfoBlue"/>
        <w:jc w:val="both"/>
        <w:rPr>
          <w:rFonts w:ascii="Arial" w:hAnsi="Arial" w:cs="Arial"/>
        </w:rPr>
      </w:pPr>
      <w:r w:rsidRPr="00BE57D7">
        <w:rPr>
          <w:rFonts w:ascii="Arial" w:hAnsi="Arial" w:cs="Arial"/>
        </w:rPr>
        <w:t xml:space="preserve">• Physical Data Model (PDM) and PDM ERD. </w:t>
      </w:r>
    </w:p>
    <w:p w14:paraId="19EF9391" w14:textId="77777777" w:rsidR="00BE57D7" w:rsidRPr="00BE57D7" w:rsidRDefault="00BE57D7" w:rsidP="00BE57D7">
      <w:pPr>
        <w:pStyle w:val="InfoBlue"/>
        <w:jc w:val="both"/>
        <w:rPr>
          <w:rFonts w:ascii="Arial" w:hAnsi="Arial" w:cs="Arial"/>
        </w:rPr>
      </w:pPr>
      <w:r w:rsidRPr="00BE57D7">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w14:paraId="16FCD81D" w14:textId="77777777" w:rsidR="00BE57D7" w:rsidRPr="00BE57D7" w:rsidRDefault="00BE57D7" w:rsidP="00BE57D7">
      <w:pPr>
        <w:pStyle w:val="InfoBlue"/>
        <w:jc w:val="both"/>
        <w:rPr>
          <w:rFonts w:ascii="Arial" w:hAnsi="Arial" w:cs="Arial"/>
        </w:rPr>
      </w:pPr>
      <w:r w:rsidRPr="00BE57D7">
        <w:rPr>
          <w:rFonts w:ascii="Arial" w:hAnsi="Arial" w:cs="Arial"/>
        </w:rPr>
        <w:t xml:space="preserve">• Indexes that will be required for the data objects. </w:t>
      </w:r>
    </w:p>
    <w:p w14:paraId="7CFB95BA" w14:textId="77777777" w:rsidR="00BE57D7" w:rsidRDefault="00BE57D7" w:rsidP="00BE57D7">
      <w:pPr>
        <w:pStyle w:val="InfoBlue"/>
        <w:jc w:val="both"/>
        <w:rPr>
          <w:rFonts w:ascii="Arial" w:hAnsi="Arial" w:cs="Arial"/>
        </w:rPr>
      </w:pPr>
      <w:r w:rsidRPr="00BE57D7">
        <w:rPr>
          <w:rFonts w:ascii="Arial" w:hAnsi="Arial" w:cs="Arial"/>
        </w:rPr>
        <w:t>• Planned implementation factors (e.g., distribution and synchronization) that impact the design.</w:t>
      </w:r>
      <w:r>
        <w:rPr>
          <w:rFonts w:ascii="Arial" w:hAnsi="Arial" w:cs="Arial"/>
        </w:rPr>
        <w:t>]</w:t>
      </w:r>
      <w:r w:rsidRPr="00BE57D7">
        <w:rPr>
          <w:rFonts w:ascii="Arial" w:hAnsi="Arial" w:cs="Arial"/>
        </w:rPr>
        <w:t xml:space="preserve"> </w:t>
      </w:r>
    </w:p>
    <w:p w14:paraId="5AAC0A2D" w14:textId="77777777" w:rsidR="005E7584" w:rsidRDefault="005E7584" w:rsidP="005E7584">
      <w:pPr>
        <w:pStyle w:val="Heading3"/>
      </w:pPr>
      <w:bookmarkStart w:id="82" w:name="_Toc361156525"/>
      <w:bookmarkStart w:id="83" w:name="_Toc368912284"/>
      <w:r>
        <w:t>Data Mapping Information</w:t>
      </w:r>
      <w:bookmarkEnd w:id="82"/>
      <w:bookmarkEnd w:id="83"/>
    </w:p>
    <w:p w14:paraId="150F3D7D" w14:textId="77777777" w:rsidR="00EF4B9D" w:rsidRDefault="00EF4B9D" w:rsidP="00E431BD">
      <w:pPr>
        <w:pStyle w:val="InfoBlue"/>
        <w:jc w:val="both"/>
        <w:rPr>
          <w:rFonts w:ascii="Arial" w:hAnsi="Arial" w:cs="Arial"/>
        </w:rPr>
      </w:pPr>
      <w:r w:rsidRPr="00E431BD">
        <w:rPr>
          <w:rFonts w:ascii="Arial" w:hAnsi="Arial" w:cs="Arial"/>
        </w:rPr>
        <w:t xml:space="preserve">[The detailed data mapping information has to be documented here. Describe in detail the </w:t>
      </w:r>
      <w:r w:rsidR="00E431BD" w:rsidRPr="00E431BD">
        <w:rPr>
          <w:rFonts w:ascii="Arial" w:hAnsi="Arial" w:cs="Arial"/>
        </w:rPr>
        <w:t>requirements of</w:t>
      </w:r>
      <w:r w:rsidRPr="00E431BD">
        <w:rPr>
          <w:rFonts w:ascii="Arial" w:hAnsi="Arial" w:cs="Arial"/>
        </w:rPr>
        <w:t xml:space="preserve"> data</w:t>
      </w:r>
      <w:r w:rsidR="00E431BD">
        <w:rPr>
          <w:rFonts w:ascii="Arial" w:hAnsi="Arial" w:cs="Arial"/>
        </w:rPr>
        <w:t xml:space="preserve"> </w:t>
      </w:r>
      <w:r w:rsidRPr="00E431BD">
        <w:rPr>
          <w:rFonts w:ascii="Arial" w:hAnsi="Arial" w:cs="Arial"/>
        </w:rPr>
        <w:t>mapping</w:t>
      </w:r>
      <w:r w:rsidR="00E431BD">
        <w:rPr>
          <w:rFonts w:ascii="Arial" w:hAnsi="Arial" w:cs="Arial"/>
        </w:rPr>
        <w:t xml:space="preserve">, Data Models to be mapped, Integration details etc. including </w:t>
      </w:r>
    </w:p>
    <w:p w14:paraId="04B68F6C" w14:textId="77777777" w:rsidR="00E431BD" w:rsidRPr="00E431BD" w:rsidRDefault="00000000" w:rsidP="00E431BD">
      <w:pPr>
        <w:pStyle w:val="InfoBlue"/>
        <w:jc w:val="both"/>
        <w:rPr>
          <w:rFonts w:ascii="Arial" w:hAnsi="Arial" w:cs="Arial"/>
        </w:rPr>
      </w:pPr>
      <w:hyperlink r:id="rId17" w:tooltip="Data transformation" w:history="1">
        <w:r w:rsidR="00E431BD" w:rsidRPr="00E431BD">
          <w:rPr>
            <w:rFonts w:ascii="Arial" w:hAnsi="Arial" w:cs="Arial"/>
          </w:rPr>
          <w:t>Data transformation</w:t>
        </w:r>
      </w:hyperlink>
      <w:r w:rsidR="00E431BD" w:rsidRPr="00E431BD">
        <w:rPr>
          <w:rFonts w:ascii="Arial" w:hAnsi="Arial" w:cs="Arial"/>
        </w:rPr>
        <w:t xml:space="preserve"> or </w:t>
      </w:r>
      <w:hyperlink r:id="rId18" w:tooltip="Data mediation" w:history="1">
        <w:r w:rsidR="00E431BD" w:rsidRPr="00E431BD">
          <w:rPr>
            <w:rFonts w:ascii="Arial" w:hAnsi="Arial" w:cs="Arial"/>
          </w:rPr>
          <w:t>data mediation</w:t>
        </w:r>
      </w:hyperlink>
      <w:r w:rsidR="00E431BD" w:rsidRPr="00E431BD">
        <w:rPr>
          <w:rFonts w:ascii="Arial" w:hAnsi="Arial" w:cs="Arial"/>
        </w:rPr>
        <w:t xml:space="preserve"> between a data source and a destination</w:t>
      </w:r>
    </w:p>
    <w:p w14:paraId="6AA8DFC0" w14:textId="77777777" w:rsidR="00E431BD" w:rsidRPr="00E431BD" w:rsidRDefault="00E431BD" w:rsidP="00E431BD">
      <w:pPr>
        <w:pStyle w:val="InfoBlue"/>
        <w:jc w:val="both"/>
        <w:rPr>
          <w:rFonts w:ascii="Arial" w:hAnsi="Arial" w:cs="Arial"/>
        </w:rPr>
      </w:pPr>
      <w:r w:rsidRPr="00E431BD">
        <w:rPr>
          <w:rFonts w:ascii="Arial" w:hAnsi="Arial" w:cs="Arial"/>
        </w:rPr>
        <w:t>Identification of data relationships as part of data lineage analysis</w:t>
      </w:r>
    </w:p>
    <w:p w14:paraId="6B9CA775" w14:textId="77777777" w:rsidR="00E431BD" w:rsidRDefault="00E431BD" w:rsidP="00E431BD">
      <w:pPr>
        <w:pStyle w:val="InfoBlue"/>
        <w:jc w:val="both"/>
        <w:rPr>
          <w:rFonts w:ascii="Arial" w:hAnsi="Arial" w:cs="Arial"/>
        </w:rPr>
      </w:pPr>
      <w:r w:rsidRPr="00E431BD">
        <w:rPr>
          <w:rFonts w:ascii="Arial" w:hAnsi="Arial" w:cs="Arial"/>
        </w:rPr>
        <w:lastRenderedPageBreak/>
        <w:t>Discovery of hidden</w:t>
      </w:r>
      <w:r w:rsidR="0052055C">
        <w:rPr>
          <w:rFonts w:ascii="Arial" w:hAnsi="Arial" w:cs="Arial"/>
        </w:rPr>
        <w:t xml:space="preserve"> and </w:t>
      </w:r>
      <w:r w:rsidRPr="00E431BD">
        <w:rPr>
          <w:rFonts w:ascii="Arial" w:hAnsi="Arial" w:cs="Arial"/>
        </w:rPr>
        <w:t>sensitive data</w:t>
      </w:r>
      <w:r w:rsidR="0052055C">
        <w:rPr>
          <w:rFonts w:ascii="Arial" w:hAnsi="Arial" w:cs="Arial"/>
        </w:rPr>
        <w:t xml:space="preserve">, </w:t>
      </w:r>
      <w:r>
        <w:rPr>
          <w:rFonts w:ascii="Arial" w:hAnsi="Arial" w:cs="Arial"/>
        </w:rPr>
        <w:t>such as data masking.</w:t>
      </w:r>
    </w:p>
    <w:p w14:paraId="73D1241E" w14:textId="77777777" w:rsidR="00E431BD" w:rsidRPr="00E431BD" w:rsidRDefault="00000000" w:rsidP="00E431BD">
      <w:pPr>
        <w:pStyle w:val="InfoBlue"/>
        <w:jc w:val="both"/>
      </w:pPr>
      <w:hyperlink r:id="rId19" w:tooltip="Data consolidation (page does not exist)" w:history="1">
        <w:r w:rsidR="00E431BD" w:rsidRPr="00E431BD">
          <w:rPr>
            <w:rFonts w:ascii="Arial" w:hAnsi="Arial" w:cs="Arial"/>
          </w:rPr>
          <w:t>Consolidation</w:t>
        </w:r>
      </w:hyperlink>
      <w:r w:rsidR="00E431BD" w:rsidRPr="00E431BD">
        <w:rPr>
          <w:rFonts w:ascii="Arial" w:hAnsi="Arial" w:cs="Arial"/>
        </w:rPr>
        <w:t xml:space="preserve"> of multiple databases into a single database and identifying redundant columns of data for consolidation or elimination</w:t>
      </w:r>
      <w:r w:rsidR="00E431BD">
        <w:rPr>
          <w:rFonts w:ascii="Arial" w:hAnsi="Arial" w:cs="Arial"/>
        </w:rPr>
        <w:t>.]</w:t>
      </w:r>
    </w:p>
    <w:p w14:paraId="39639367" w14:textId="77777777" w:rsidR="005E7584" w:rsidRDefault="005E7584" w:rsidP="005E7584">
      <w:pPr>
        <w:pStyle w:val="Heading3"/>
      </w:pPr>
      <w:bookmarkStart w:id="84" w:name="_Toc368912285"/>
      <w:r w:rsidRPr="003602B9">
        <w:t>Data Conversion</w:t>
      </w:r>
      <w:bookmarkEnd w:id="84"/>
    </w:p>
    <w:p w14:paraId="3C1A9DAD" w14:textId="77777777" w:rsidR="00BE57D7" w:rsidRPr="00E431BD" w:rsidRDefault="00E431BD" w:rsidP="00E431BD">
      <w:pPr>
        <w:pStyle w:val="InfoBlue"/>
        <w:jc w:val="both"/>
        <w:rPr>
          <w:rFonts w:ascii="Arial" w:hAnsi="Arial" w:cs="Arial"/>
        </w:rPr>
      </w:pPr>
      <w:r>
        <w:rPr>
          <w:rFonts w:ascii="Arial" w:hAnsi="Arial" w:cs="Arial"/>
        </w:rPr>
        <w:t>[The detailed data conversion</w:t>
      </w:r>
      <w:r w:rsidRPr="00E431BD">
        <w:rPr>
          <w:rFonts w:ascii="Arial" w:hAnsi="Arial" w:cs="Arial"/>
        </w:rPr>
        <w:t xml:space="preserve"> information has to be documented here. Describe in detail the requirements of data</w:t>
      </w:r>
      <w:r>
        <w:rPr>
          <w:rFonts w:ascii="Arial" w:hAnsi="Arial" w:cs="Arial"/>
        </w:rPr>
        <w:t xml:space="preserve"> conversion</w:t>
      </w:r>
      <w:r w:rsidRPr="00E431BD">
        <w:rPr>
          <w:rFonts w:ascii="Arial" w:hAnsi="Arial" w:cs="Arial"/>
        </w:rPr>
        <w:t>,</w:t>
      </w:r>
      <w:r w:rsidR="00C01701">
        <w:rPr>
          <w:rFonts w:ascii="Arial" w:hAnsi="Arial" w:cs="Arial"/>
        </w:rPr>
        <w:t xml:space="preserve"> formats of conversion, resource requirements,</w:t>
      </w:r>
      <w:r w:rsidRPr="00E431BD">
        <w:rPr>
          <w:rFonts w:ascii="Arial" w:hAnsi="Arial" w:cs="Arial"/>
        </w:rPr>
        <w:t xml:space="preserve"> files associated etc.]</w:t>
      </w:r>
    </w:p>
    <w:p w14:paraId="641FC5B8" w14:textId="77777777" w:rsidR="00F304DA" w:rsidRDefault="0045480B" w:rsidP="00F304DA">
      <w:pPr>
        <w:pStyle w:val="Heading2"/>
      </w:pPr>
      <w:bookmarkStart w:id="85" w:name="_Toc368912286"/>
      <w:r w:rsidRPr="003602B9">
        <w:t>Archival and retention requirements</w:t>
      </w:r>
      <w:bookmarkStart w:id="86" w:name="_Toc207768304"/>
      <w:bookmarkEnd w:id="81"/>
      <w:bookmarkEnd w:id="85"/>
    </w:p>
    <w:p w14:paraId="31F115D0" w14:textId="77777777" w:rsidR="00065178" w:rsidRPr="00065178" w:rsidRDefault="00065178" w:rsidP="00065178">
      <w:pPr>
        <w:pStyle w:val="InfoBlue"/>
        <w:jc w:val="both"/>
        <w:rPr>
          <w:rFonts w:ascii="Arial" w:hAnsi="Arial" w:cs="Arial"/>
        </w:rPr>
      </w:pPr>
      <w:r w:rsidRPr="00065178">
        <w:rPr>
          <w:rFonts w:ascii="Arial" w:hAnsi="Arial" w:cs="Arial"/>
        </w:rPr>
        <w:t>[Describe in detail the Archival and retention requirements of the system including the schedule and frequency of archival and retention and the strategies involved.]</w:t>
      </w:r>
    </w:p>
    <w:p w14:paraId="08DE8A9B" w14:textId="77777777" w:rsidR="004F467C" w:rsidRDefault="004F467C" w:rsidP="004F467C">
      <w:pPr>
        <w:pStyle w:val="Heading2"/>
      </w:pPr>
      <w:bookmarkStart w:id="87" w:name="_Toc368912287"/>
      <w:r>
        <w:t>Disaster and Failure Recovery</w:t>
      </w:r>
      <w:bookmarkEnd w:id="87"/>
    </w:p>
    <w:p w14:paraId="5C781F11" w14:textId="77777777" w:rsidR="002039EE" w:rsidRPr="002039EE" w:rsidRDefault="002039EE" w:rsidP="002039EE">
      <w:pPr>
        <w:pStyle w:val="InfoBlue"/>
        <w:jc w:val="both"/>
      </w:pPr>
      <w:r w:rsidRPr="00065178">
        <w:rPr>
          <w:rFonts w:ascii="Arial" w:hAnsi="Arial" w:cs="Arial"/>
        </w:rPr>
        <w:t xml:space="preserve">[Describe in detail the </w:t>
      </w:r>
      <w:r>
        <w:rPr>
          <w:rFonts w:ascii="Arial" w:hAnsi="Arial" w:cs="Arial"/>
        </w:rPr>
        <w:t xml:space="preserve">disaster and recovery procedures of the system in case of untoward incidents including the scope of disaster recovery procedures, requirement of resources, data </w:t>
      </w:r>
      <w:r w:rsidR="00B06D05">
        <w:rPr>
          <w:rFonts w:ascii="Arial" w:hAnsi="Arial" w:cs="Arial"/>
        </w:rPr>
        <w:t>restoration paths etc.]</w:t>
      </w:r>
    </w:p>
    <w:p w14:paraId="074CC950" w14:textId="77777777" w:rsidR="00E120EC" w:rsidRDefault="00E120EC" w:rsidP="00E120EC">
      <w:pPr>
        <w:pStyle w:val="Heading2"/>
      </w:pPr>
      <w:bookmarkStart w:id="88" w:name="_Toc361156518"/>
      <w:bookmarkStart w:id="89" w:name="_Toc368912288"/>
      <w:r>
        <w:t>Business Process workflow</w:t>
      </w:r>
      <w:bookmarkEnd w:id="88"/>
      <w:bookmarkEnd w:id="89"/>
      <w:r>
        <w:t xml:space="preserve"> </w:t>
      </w:r>
    </w:p>
    <w:p w14:paraId="27D3B863"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Workflow in this section here.]</w:t>
      </w:r>
    </w:p>
    <w:p w14:paraId="00557BE5" w14:textId="77777777" w:rsidR="00E120EC" w:rsidRDefault="00E120EC" w:rsidP="002039EE">
      <w:pPr>
        <w:pStyle w:val="Heading2"/>
      </w:pPr>
      <w:bookmarkStart w:id="90" w:name="_Toc361156519"/>
      <w:bookmarkStart w:id="91" w:name="_Toc368912289"/>
      <w:r>
        <w:t>Business Process Modeling and Management (as applicable)</w:t>
      </w:r>
      <w:bookmarkEnd w:id="90"/>
      <w:bookmarkEnd w:id="91"/>
    </w:p>
    <w:p w14:paraId="6A7EB011"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Modeling and management details in this section]</w:t>
      </w:r>
    </w:p>
    <w:p w14:paraId="19357F01" w14:textId="77777777" w:rsidR="00E120EC" w:rsidRDefault="00E120EC" w:rsidP="00E120EC">
      <w:pPr>
        <w:pStyle w:val="Heading2"/>
      </w:pPr>
      <w:bookmarkStart w:id="92" w:name="_Toc361156521"/>
      <w:bookmarkStart w:id="93" w:name="_Toc368912290"/>
      <w:r>
        <w:t>Business Logic</w:t>
      </w:r>
      <w:bookmarkEnd w:id="92"/>
      <w:bookmarkEnd w:id="93"/>
    </w:p>
    <w:p w14:paraId="345610C5" w14:textId="77777777" w:rsidR="00A610A4" w:rsidRPr="00A610A4" w:rsidRDefault="00A610A4" w:rsidP="00A610A4">
      <w:pPr>
        <w:pStyle w:val="InfoBlue"/>
        <w:jc w:val="both"/>
        <w:rPr>
          <w:rFonts w:ascii="Arial" w:hAnsi="Arial" w:cs="Arial"/>
        </w:rPr>
      </w:pPr>
      <w:r w:rsidRPr="00A610A4">
        <w:rPr>
          <w:rFonts w:ascii="Arial" w:hAnsi="Arial" w:cs="Arial"/>
        </w:rPr>
        <w:t xml:space="preserve">[Document the </w:t>
      </w:r>
      <w:r w:rsidR="00FD12E4">
        <w:rPr>
          <w:rFonts w:ascii="Arial" w:hAnsi="Arial" w:cs="Arial"/>
        </w:rPr>
        <w:t xml:space="preserve">complete </w:t>
      </w:r>
      <w:r w:rsidRPr="00A610A4">
        <w:rPr>
          <w:rFonts w:ascii="Arial" w:hAnsi="Arial" w:cs="Arial"/>
        </w:rPr>
        <w:t xml:space="preserve">Business </w:t>
      </w:r>
      <w:r>
        <w:rPr>
          <w:rFonts w:ascii="Arial" w:hAnsi="Arial" w:cs="Arial"/>
        </w:rPr>
        <w:t xml:space="preserve">Logic </w:t>
      </w:r>
      <w:r w:rsidRPr="00A610A4">
        <w:rPr>
          <w:rFonts w:ascii="Arial" w:hAnsi="Arial" w:cs="Arial"/>
        </w:rPr>
        <w:t>this section</w:t>
      </w:r>
      <w:r w:rsidR="00FD12E4">
        <w:rPr>
          <w:rFonts w:ascii="Arial" w:hAnsi="Arial" w:cs="Arial"/>
        </w:rPr>
        <w:t xml:space="preserve"> including the code.</w:t>
      </w:r>
      <w:r w:rsidRPr="00A610A4">
        <w:rPr>
          <w:rFonts w:ascii="Arial" w:hAnsi="Arial" w:cs="Arial"/>
        </w:rPr>
        <w:t>]</w:t>
      </w:r>
    </w:p>
    <w:p w14:paraId="64CE3360" w14:textId="77777777" w:rsidR="00E120EC" w:rsidRDefault="00E120EC" w:rsidP="00E120EC">
      <w:pPr>
        <w:pStyle w:val="Heading2"/>
      </w:pPr>
      <w:bookmarkStart w:id="94" w:name="_Toc361156522"/>
      <w:bookmarkStart w:id="95" w:name="_Toc368912291"/>
      <w:r>
        <w:t>Variables</w:t>
      </w:r>
      <w:bookmarkEnd w:id="94"/>
      <w:bookmarkEnd w:id="95"/>
    </w:p>
    <w:p w14:paraId="5595D399" w14:textId="77777777" w:rsidR="00A610A4" w:rsidRPr="00A610A4" w:rsidRDefault="000C58FF" w:rsidP="000C58FF">
      <w:pPr>
        <w:pStyle w:val="InfoBlue"/>
        <w:jc w:val="both"/>
      </w:pPr>
      <w:r w:rsidRPr="00A610A4">
        <w:rPr>
          <w:rFonts w:ascii="Arial" w:hAnsi="Arial" w:cs="Arial"/>
        </w:rPr>
        <w:t xml:space="preserve">[Document the </w:t>
      </w:r>
      <w:r>
        <w:rPr>
          <w:rFonts w:ascii="Arial" w:hAnsi="Arial" w:cs="Arial"/>
        </w:rPr>
        <w:t xml:space="preserve">details of Variables, naming conventions, usage </w:t>
      </w:r>
      <w:proofErr w:type="spellStart"/>
      <w:r>
        <w:rPr>
          <w:rFonts w:ascii="Arial" w:hAnsi="Arial" w:cs="Arial"/>
        </w:rPr>
        <w:t>etc</w:t>
      </w:r>
      <w:proofErr w:type="spellEnd"/>
      <w:r>
        <w:rPr>
          <w:rFonts w:ascii="Arial" w:hAnsi="Arial" w:cs="Arial"/>
        </w:rPr>
        <w:t xml:space="preserve"> in this section.</w:t>
      </w:r>
      <w:r w:rsidRPr="00A610A4">
        <w:rPr>
          <w:rFonts w:ascii="Arial" w:hAnsi="Arial" w:cs="Arial"/>
        </w:rPr>
        <w:t>]</w:t>
      </w:r>
    </w:p>
    <w:p w14:paraId="6FE379BC" w14:textId="77777777" w:rsidR="00E120EC" w:rsidRDefault="00E120EC" w:rsidP="00E120EC">
      <w:pPr>
        <w:pStyle w:val="Heading2"/>
      </w:pPr>
      <w:bookmarkStart w:id="96" w:name="_Toc361156524"/>
      <w:bookmarkStart w:id="97" w:name="_Toc368912292"/>
      <w:r>
        <w:t>Activity / Class Diagrams (as applicable)</w:t>
      </w:r>
      <w:bookmarkEnd w:id="96"/>
      <w:bookmarkEnd w:id="97"/>
    </w:p>
    <w:p w14:paraId="04C20362" w14:textId="77777777" w:rsidR="000C58FF" w:rsidRPr="000C58FF" w:rsidRDefault="000C58FF" w:rsidP="000C58FF">
      <w:pPr>
        <w:pStyle w:val="InfoBlue"/>
        <w:jc w:val="both"/>
        <w:rPr>
          <w:rFonts w:ascii="Arial" w:hAnsi="Arial" w:cs="Arial"/>
        </w:rPr>
      </w:pPr>
      <w:r w:rsidRPr="00A610A4">
        <w:rPr>
          <w:rFonts w:ascii="Arial" w:hAnsi="Arial" w:cs="Arial"/>
        </w:rPr>
        <w:t xml:space="preserve">[Document the </w:t>
      </w:r>
      <w:r>
        <w:rPr>
          <w:rFonts w:ascii="Arial" w:hAnsi="Arial" w:cs="Arial"/>
        </w:rPr>
        <w:t>details related to Activity / Class Diagrams in this section.</w:t>
      </w:r>
      <w:r w:rsidRPr="00A610A4">
        <w:rPr>
          <w:rFonts w:ascii="Arial" w:hAnsi="Arial" w:cs="Arial"/>
        </w:rPr>
        <w:t>]</w:t>
      </w:r>
    </w:p>
    <w:p w14:paraId="2208713D" w14:textId="77777777" w:rsidR="00193769" w:rsidRDefault="00193769" w:rsidP="00193769">
      <w:pPr>
        <w:pStyle w:val="Heading2"/>
      </w:pPr>
      <w:bookmarkStart w:id="98" w:name="_Toc368912293"/>
      <w:r>
        <w:t>Data Migration</w:t>
      </w:r>
      <w:bookmarkEnd w:id="98"/>
    </w:p>
    <w:p w14:paraId="38ECF233" w14:textId="77777777" w:rsidR="00F96124" w:rsidRPr="00F96124" w:rsidRDefault="00F96124" w:rsidP="00F96124">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w14:paraId="75145B7A" w14:textId="77777777" w:rsidR="001E2AC5" w:rsidRDefault="001E2AC5" w:rsidP="001E2AC5">
      <w:pPr>
        <w:pStyle w:val="Heading3"/>
      </w:pPr>
      <w:bookmarkStart w:id="99" w:name="_Toc502732269"/>
      <w:bookmarkStart w:id="100" w:name="_Toc368912294"/>
      <w:r>
        <w:t>Architectural Representation</w:t>
      </w:r>
      <w:bookmarkEnd w:id="99"/>
      <w:bookmarkEnd w:id="100"/>
      <w:r>
        <w:t xml:space="preserve"> </w:t>
      </w:r>
    </w:p>
    <w:p w14:paraId="29064611" w14:textId="77777777" w:rsidR="001E2AC5" w:rsidRDefault="001E2AC5" w:rsidP="001E2AC5">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w14:paraId="70BABFA2" w14:textId="77777777" w:rsidR="001E2AC5" w:rsidRDefault="001E2AC5" w:rsidP="001E2AC5">
      <w:pPr>
        <w:pStyle w:val="Heading3"/>
      </w:pPr>
      <w:bookmarkStart w:id="101" w:name="_Toc502732270"/>
      <w:bookmarkStart w:id="102" w:name="_Toc368912295"/>
      <w:r>
        <w:t>Architectural Goals and Constraints</w:t>
      </w:r>
      <w:bookmarkEnd w:id="101"/>
      <w:bookmarkEnd w:id="102"/>
      <w:r>
        <w:t xml:space="preserve"> </w:t>
      </w:r>
    </w:p>
    <w:p w14:paraId="4756924D" w14:textId="77777777" w:rsidR="001E2AC5" w:rsidRDefault="001E2AC5" w:rsidP="001E2AC5">
      <w:pPr>
        <w:pStyle w:val="InfoBlue"/>
        <w:jc w:val="both"/>
        <w:rPr>
          <w:rFonts w:ascii="Arial" w:hAnsi="Arial" w:cs="Arial"/>
        </w:rPr>
      </w:pPr>
      <w:r>
        <w:rPr>
          <w:rFonts w:ascii="Arial" w:hAnsi="Arial" w:cs="Arial"/>
        </w:rPr>
        <w:t xml:space="preserve">[This section describes the software requirements and objectives that have some significant impact on the architecture: use of an off-the-shelf product, portability, </w:t>
      </w:r>
      <w:r>
        <w:rPr>
          <w:rFonts w:ascii="Arial" w:hAnsi="Arial" w:cs="Arial"/>
        </w:rPr>
        <w:lastRenderedPageBreak/>
        <w:t>distribution, and reuse. It also captures the special constraints that may apply: design and implementation strategy, development tools, team structure, schedule, legacy code, and so on.]</w:t>
      </w:r>
    </w:p>
    <w:p w14:paraId="5F3775E7" w14:textId="77777777" w:rsidR="001E2AC5" w:rsidRDefault="001E2AC5" w:rsidP="001E2AC5">
      <w:pPr>
        <w:pStyle w:val="Heading3"/>
      </w:pPr>
      <w:bookmarkStart w:id="103" w:name="_Toc502732271"/>
      <w:bookmarkStart w:id="104" w:name="_Toc368912296"/>
      <w:r>
        <w:t>Logical View</w:t>
      </w:r>
      <w:bookmarkEnd w:id="103"/>
      <w:bookmarkEnd w:id="104"/>
      <w:r>
        <w:t xml:space="preserve"> </w:t>
      </w:r>
    </w:p>
    <w:p w14:paraId="6DB30844" w14:textId="77777777" w:rsidR="001E2AC5" w:rsidRDefault="001E2AC5" w:rsidP="001E2AC5">
      <w:pPr>
        <w:pStyle w:val="InfoBlue"/>
        <w:jc w:val="both"/>
        <w:rPr>
          <w:rFonts w:ascii="Arial" w:hAnsi="Arial" w:cs="Arial"/>
        </w:rPr>
      </w:pPr>
      <w:r>
        <w:rPr>
          <w:rFonts w:ascii="Arial" w:hAnsi="Arial" w:cs="Arial"/>
        </w:rPr>
        <w:t>[This section describes the architecturally significant parts of the design model, such as its decomposition into subsystems and packages</w:t>
      </w:r>
      <w:r w:rsidR="001F5AD1">
        <w:rPr>
          <w:rFonts w:ascii="Arial" w:hAnsi="Arial" w:cs="Arial"/>
        </w:rPr>
        <w:t xml:space="preserve"> a</w:t>
      </w:r>
      <w:r>
        <w:rPr>
          <w:rFonts w:ascii="Arial" w:hAnsi="Arial" w:cs="Arial"/>
        </w:rPr>
        <w:t>nd for each significant package, its decomposition into classes and class utilities. You should introduce architecturally significant classes and describe their responsibilities, as well as a few very important relationships, operations, and attributes.]</w:t>
      </w:r>
    </w:p>
    <w:p w14:paraId="08510162" w14:textId="77777777" w:rsidR="001E2AC5" w:rsidRDefault="001E2AC5" w:rsidP="001E2AC5">
      <w:pPr>
        <w:pStyle w:val="Heading3"/>
      </w:pPr>
      <w:bookmarkStart w:id="105" w:name="_Toc502732273"/>
      <w:bookmarkStart w:id="106" w:name="_Toc368912297"/>
      <w:r>
        <w:t>Architecturally Significant Design Packages</w:t>
      </w:r>
      <w:bookmarkEnd w:id="105"/>
      <w:bookmarkEnd w:id="106"/>
    </w:p>
    <w:p w14:paraId="26AEB6A3" w14:textId="77777777" w:rsidR="001E2AC5" w:rsidRDefault="001E2AC5" w:rsidP="001E2AC5">
      <w:pPr>
        <w:pStyle w:val="InfoBlue"/>
        <w:jc w:val="both"/>
        <w:rPr>
          <w:rFonts w:ascii="Arial" w:hAnsi="Arial" w:cs="Arial"/>
        </w:rPr>
      </w:pPr>
      <w:r>
        <w:rPr>
          <w:rFonts w:ascii="Arial" w:hAnsi="Arial" w:cs="Arial"/>
        </w:rPr>
        <w:t>[For each significant package</w:t>
      </w:r>
      <w:r w:rsidR="000A3F25">
        <w:rPr>
          <w:rFonts w:ascii="Arial" w:hAnsi="Arial" w:cs="Arial"/>
        </w:rPr>
        <w:t>, include a subsection with</w:t>
      </w:r>
      <w:r>
        <w:rPr>
          <w:rFonts w:ascii="Arial" w:hAnsi="Arial" w:cs="Arial"/>
        </w:rPr>
        <w:t xml:space="preserve"> its name, its brief description, and a diagram with all significant classes and packages contained within the package. </w:t>
      </w:r>
    </w:p>
    <w:p w14:paraId="17A1613C" w14:textId="77777777" w:rsidR="001E2AC5" w:rsidRDefault="001E2AC5" w:rsidP="001E2AC5">
      <w:pPr>
        <w:pStyle w:val="InfoBlue"/>
        <w:jc w:val="both"/>
        <w:rPr>
          <w:rFonts w:ascii="Arial" w:hAnsi="Arial" w:cs="Arial"/>
        </w:rPr>
      </w:pPr>
      <w:r>
        <w:rPr>
          <w:rFonts w:ascii="Arial" w:hAnsi="Arial" w:cs="Arial"/>
        </w:rPr>
        <w:t>For each significant class in the package, include its name, brief description, and, optionally a description of some of its major responsibilities, operations and attributes.]</w:t>
      </w:r>
    </w:p>
    <w:p w14:paraId="251C025B" w14:textId="77777777" w:rsidR="001E2AC5" w:rsidRDefault="001E2AC5" w:rsidP="001E2AC5">
      <w:pPr>
        <w:pStyle w:val="Heading3"/>
      </w:pPr>
      <w:bookmarkStart w:id="107" w:name="_Toc502732274"/>
      <w:bookmarkStart w:id="108" w:name="_Toc368912298"/>
      <w:r>
        <w:t>Data model</w:t>
      </w:r>
      <w:bookmarkEnd w:id="107"/>
      <w:bookmarkEnd w:id="108"/>
      <w:r>
        <w:t xml:space="preserve"> </w:t>
      </w:r>
    </w:p>
    <w:p w14:paraId="3E932271" w14:textId="77777777" w:rsidR="001E2AC5" w:rsidRDefault="001E2AC5" w:rsidP="001E2AC5">
      <w:pPr>
        <w:pStyle w:val="InfoBlue"/>
        <w:jc w:val="both"/>
        <w:rPr>
          <w:rFonts w:ascii="Arial" w:hAnsi="Arial" w:cs="Arial"/>
        </w:rPr>
      </w:pPr>
      <w:r>
        <w:rPr>
          <w:rFonts w:ascii="Arial" w:hAnsi="Arial" w:cs="Arial"/>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2D9D2A89" w14:textId="77777777" w:rsidR="001E2AC5" w:rsidRDefault="001E2AC5" w:rsidP="001E2AC5">
      <w:pPr>
        <w:ind w:left="720"/>
        <w:rPr>
          <w:rFonts w:ascii="Arial" w:hAnsi="Arial" w:cs="Arial"/>
        </w:rPr>
      </w:pPr>
      <w:bookmarkStart w:id="109" w:name="_Toc502732275"/>
      <w:r>
        <w:rPr>
          <w:rFonts w:ascii="Arial" w:hAnsi="Arial" w:cs="Arial"/>
          <w:b/>
          <w:sz w:val="24"/>
        </w:rPr>
        <w:t>Legacy system data model</w:t>
      </w:r>
      <w:bookmarkEnd w:id="109"/>
    </w:p>
    <w:p w14:paraId="01758950" w14:textId="77777777" w:rsidR="001E2AC5" w:rsidRDefault="001E2AC5" w:rsidP="001E2AC5">
      <w:pPr>
        <w:ind w:left="720"/>
        <w:rPr>
          <w:rFonts w:ascii="Arial" w:hAnsi="Arial" w:cs="Arial"/>
          <w:b/>
          <w:sz w:val="24"/>
        </w:rPr>
      </w:pPr>
      <w:bookmarkStart w:id="110" w:name="_Toc502732276"/>
      <w:r>
        <w:rPr>
          <w:rFonts w:ascii="Arial" w:hAnsi="Arial" w:cs="Arial"/>
          <w:b/>
          <w:sz w:val="24"/>
        </w:rPr>
        <w:t>Proposed system data model</w:t>
      </w:r>
      <w:bookmarkEnd w:id="110"/>
    </w:p>
    <w:p w14:paraId="152176BD" w14:textId="77777777" w:rsidR="001E2AC5" w:rsidRDefault="001E2AC5" w:rsidP="00C26C21">
      <w:pPr>
        <w:ind w:left="720"/>
        <w:rPr>
          <w:rFonts w:ascii="Arial" w:hAnsi="Arial" w:cs="Arial"/>
          <w:b/>
          <w:sz w:val="24"/>
        </w:rPr>
      </w:pPr>
      <w:bookmarkStart w:id="111" w:name="_Toc502732277"/>
      <w:r>
        <w:rPr>
          <w:rFonts w:ascii="Arial" w:hAnsi="Arial" w:cs="Arial"/>
          <w:b/>
          <w:sz w:val="24"/>
        </w:rPr>
        <w:t>Interface data model</w:t>
      </w:r>
      <w:bookmarkEnd w:id="111"/>
      <w:r>
        <w:rPr>
          <w:rFonts w:ascii="Arial" w:hAnsi="Arial" w:cs="Arial"/>
        </w:rPr>
        <w:t xml:space="preserve"> </w:t>
      </w:r>
    </w:p>
    <w:p w14:paraId="3FD4FEBD" w14:textId="77777777" w:rsidR="001E2AC5" w:rsidRDefault="001E2AC5" w:rsidP="001E2AC5">
      <w:pPr>
        <w:pStyle w:val="Heading3"/>
      </w:pPr>
      <w:bookmarkStart w:id="112" w:name="_Toc368912299"/>
      <w:r>
        <w:t>Deployment View</w:t>
      </w:r>
      <w:bookmarkEnd w:id="112"/>
    </w:p>
    <w:p w14:paraId="693D61FA" w14:textId="77777777" w:rsidR="00E120EC" w:rsidRPr="00E120EC" w:rsidRDefault="001E2AC5" w:rsidP="00C26C21">
      <w:pPr>
        <w:pStyle w:val="InfoBlue"/>
        <w:jc w:val="both"/>
      </w:pPr>
      <w:r>
        <w:rPr>
          <w:rFonts w:ascii="Arial" w:hAnsi="Arial" w:cs="Arial"/>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w14:paraId="72E496B9" w14:textId="77777777" w:rsidR="00F304DA" w:rsidRDefault="00F304DA" w:rsidP="00F304DA">
      <w:pPr>
        <w:pStyle w:val="Heading1"/>
      </w:pPr>
      <w:bookmarkStart w:id="113" w:name="_Toc368912300"/>
      <w:r w:rsidRPr="003602B9">
        <w:t>Environment Description</w:t>
      </w:r>
      <w:bookmarkStart w:id="114" w:name="_Toc207768305"/>
      <w:bookmarkEnd w:id="86"/>
      <w:bookmarkEnd w:id="113"/>
    </w:p>
    <w:p w14:paraId="46772E6B" w14:textId="77777777" w:rsidR="0033685F" w:rsidRPr="0033685F" w:rsidRDefault="0033685F" w:rsidP="0033685F">
      <w:pPr>
        <w:pStyle w:val="InfoBlue"/>
        <w:jc w:val="both"/>
        <w:rPr>
          <w:rFonts w:ascii="Arial" w:hAnsi="Arial" w:cs="Arial"/>
        </w:rPr>
      </w:pPr>
      <w:r w:rsidRPr="0033685F">
        <w:rPr>
          <w:rFonts w:ascii="Arial" w:hAnsi="Arial" w:cs="Arial"/>
        </w:rPr>
        <w:t xml:space="preserve">[The complete details of the System Environment has to be documented in this section including the details of all requirements, </w:t>
      </w:r>
      <w:r w:rsidR="001F5AD1" w:rsidRPr="0033685F">
        <w:rPr>
          <w:rFonts w:ascii="Arial" w:hAnsi="Arial" w:cs="Arial"/>
        </w:rPr>
        <w:t>time zones</w:t>
      </w:r>
      <w:r w:rsidRPr="0033685F">
        <w:rPr>
          <w:rFonts w:ascii="Arial" w:hAnsi="Arial" w:cs="Arial"/>
        </w:rPr>
        <w:t xml:space="preserve"> etc.]</w:t>
      </w:r>
    </w:p>
    <w:p w14:paraId="60AFD04E" w14:textId="61A8B167" w:rsidR="0033685F" w:rsidRDefault="00F304DA" w:rsidP="006F49FB">
      <w:pPr>
        <w:pStyle w:val="Heading2"/>
      </w:pPr>
      <w:bookmarkStart w:id="115" w:name="_Toc368912301"/>
      <w:r w:rsidRPr="003602B9">
        <w:t>Time Zone Support</w:t>
      </w:r>
      <w:bookmarkStart w:id="116" w:name="_Toc207768306"/>
      <w:bookmarkEnd w:id="114"/>
      <w:bookmarkEnd w:id="115"/>
    </w:p>
    <w:p w14:paraId="1FAAB641" w14:textId="495C1F9A" w:rsidR="006F49FB" w:rsidRPr="006F49FB" w:rsidRDefault="006F49FB" w:rsidP="006F49FB">
      <w:pPr>
        <w:pStyle w:val="ListParagraph"/>
        <w:numPr>
          <w:ilvl w:val="0"/>
          <w:numId w:val="33"/>
        </w:numPr>
        <w:rPr>
          <w:sz w:val="24"/>
          <w:szCs w:val="24"/>
        </w:rPr>
      </w:pPr>
      <w:r w:rsidRPr="006F49FB">
        <w:rPr>
          <w:sz w:val="24"/>
          <w:szCs w:val="24"/>
        </w:rPr>
        <w:t>IST Kolkata (GMT + 5:30)</w:t>
      </w:r>
    </w:p>
    <w:p w14:paraId="53D72A35" w14:textId="77777777" w:rsidR="00F304DA" w:rsidRDefault="00F304DA" w:rsidP="00F304DA">
      <w:pPr>
        <w:pStyle w:val="Heading2"/>
      </w:pPr>
      <w:bookmarkStart w:id="117" w:name="_Toc368912302"/>
      <w:r w:rsidRPr="003602B9">
        <w:t>Language Support</w:t>
      </w:r>
      <w:bookmarkStart w:id="118" w:name="_Toc207768307"/>
      <w:bookmarkEnd w:id="116"/>
      <w:bookmarkEnd w:id="117"/>
    </w:p>
    <w:p w14:paraId="007B2659" w14:textId="01213FE4" w:rsidR="0033685F" w:rsidRPr="006F49FB" w:rsidRDefault="006F49FB" w:rsidP="006F49FB">
      <w:pPr>
        <w:pStyle w:val="InfoBlue"/>
        <w:numPr>
          <w:ilvl w:val="0"/>
          <w:numId w:val="33"/>
        </w:numPr>
        <w:jc w:val="both"/>
        <w:rPr>
          <w:i w:val="0"/>
          <w:iCs/>
          <w:color w:val="auto"/>
          <w:sz w:val="24"/>
          <w:szCs w:val="24"/>
        </w:rPr>
      </w:pPr>
      <w:r w:rsidRPr="006F49FB">
        <w:rPr>
          <w:rFonts w:ascii="Arial" w:hAnsi="Arial" w:cs="Arial"/>
          <w:i w:val="0"/>
          <w:iCs/>
          <w:color w:val="auto"/>
          <w:sz w:val="24"/>
          <w:szCs w:val="24"/>
        </w:rPr>
        <w:t>English</w:t>
      </w:r>
    </w:p>
    <w:p w14:paraId="0F7AD7D0" w14:textId="77777777" w:rsidR="00F304DA" w:rsidRDefault="00F304DA" w:rsidP="00F304DA">
      <w:pPr>
        <w:pStyle w:val="Heading2"/>
      </w:pPr>
      <w:bookmarkStart w:id="119" w:name="_Toc368912303"/>
      <w:r w:rsidRPr="003602B9">
        <w:t>User Desktop Requirements</w:t>
      </w:r>
      <w:bookmarkStart w:id="120" w:name="_Toc207768308"/>
      <w:bookmarkEnd w:id="118"/>
      <w:bookmarkEnd w:id="119"/>
    </w:p>
    <w:p w14:paraId="4DF27C53" w14:textId="77777777" w:rsidR="00363E76" w:rsidRPr="00363E76" w:rsidRDefault="00363E76" w:rsidP="00363E76">
      <w:pPr>
        <w:pStyle w:val="paragraph"/>
        <w:numPr>
          <w:ilvl w:val="0"/>
          <w:numId w:val="33"/>
        </w:numPr>
        <w:spacing w:before="0" w:beforeAutospacing="0" w:after="0" w:afterAutospacing="0"/>
        <w:jc w:val="both"/>
        <w:textAlignment w:val="baseline"/>
        <w:rPr>
          <w:rStyle w:val="eop"/>
        </w:rPr>
      </w:pPr>
      <w:r w:rsidRPr="00363E76">
        <w:rPr>
          <w:rStyle w:val="normaltextrun"/>
        </w:rPr>
        <w:t>64-bit processor, 1 GHz or faster</w:t>
      </w:r>
    </w:p>
    <w:p w14:paraId="0BE1BB42" w14:textId="77777777" w:rsidR="00363E76" w:rsidRPr="00363E76" w:rsidRDefault="00363E76" w:rsidP="00363E76">
      <w:pPr>
        <w:pStyle w:val="paragraph"/>
        <w:numPr>
          <w:ilvl w:val="0"/>
          <w:numId w:val="33"/>
        </w:numPr>
        <w:spacing w:before="0" w:beforeAutospacing="0" w:after="0" w:afterAutospacing="0"/>
        <w:jc w:val="both"/>
        <w:textAlignment w:val="baseline"/>
        <w:rPr>
          <w:rStyle w:val="eop"/>
        </w:rPr>
      </w:pPr>
      <w:r w:rsidRPr="00363E76">
        <w:rPr>
          <w:rStyle w:val="normaltextrun"/>
        </w:rPr>
        <w:lastRenderedPageBreak/>
        <w:t>At least 2 GB free hard drive space</w:t>
      </w:r>
    </w:p>
    <w:p w14:paraId="76B5F1DF" w14:textId="38E387E9" w:rsidR="0033685F" w:rsidRPr="00363E76" w:rsidRDefault="00363E76" w:rsidP="00363E76">
      <w:pPr>
        <w:pStyle w:val="paragraph"/>
        <w:numPr>
          <w:ilvl w:val="0"/>
          <w:numId w:val="33"/>
        </w:numPr>
        <w:spacing w:before="0" w:beforeAutospacing="0" w:after="0" w:afterAutospacing="0"/>
        <w:jc w:val="both"/>
        <w:textAlignment w:val="baseline"/>
        <w:rPr>
          <w:rFonts w:ascii="Segoe UI" w:hAnsi="Segoe UI" w:cs="Segoe UI"/>
        </w:rPr>
      </w:pPr>
      <w:r w:rsidRPr="00363E76">
        <w:rPr>
          <w:rStyle w:val="normaltextrun"/>
        </w:rPr>
        <w:t>At least 1 GB RAM</w:t>
      </w:r>
    </w:p>
    <w:p w14:paraId="3D0CDCE7" w14:textId="77777777" w:rsidR="00F304DA" w:rsidRDefault="00F304DA" w:rsidP="00F304DA">
      <w:pPr>
        <w:pStyle w:val="Heading2"/>
      </w:pPr>
      <w:bookmarkStart w:id="121" w:name="_Toc368912304"/>
      <w:r w:rsidRPr="003602B9">
        <w:t>Server-Side Requirements</w:t>
      </w:r>
      <w:bookmarkStart w:id="122" w:name="_Toc207768309"/>
      <w:bookmarkEnd w:id="120"/>
      <w:bookmarkEnd w:id="121"/>
    </w:p>
    <w:p w14:paraId="490966DB" w14:textId="77777777" w:rsidR="00363E76" w:rsidRDefault="00363E76" w:rsidP="00363E76">
      <w:pPr>
        <w:pStyle w:val="paragraph"/>
        <w:numPr>
          <w:ilvl w:val="0"/>
          <w:numId w:val="36"/>
        </w:numPr>
        <w:spacing w:before="0" w:beforeAutospacing="0" w:after="0" w:afterAutospacing="0"/>
        <w:jc w:val="both"/>
        <w:textAlignment w:val="baseline"/>
        <w:rPr>
          <w:rStyle w:val="eop"/>
        </w:rPr>
      </w:pPr>
      <w:r w:rsidRPr="00363E76">
        <w:rPr>
          <w:rStyle w:val="normaltextrun"/>
        </w:rPr>
        <w:t>64-bit processor, 1 GHz or faster</w:t>
      </w:r>
    </w:p>
    <w:p w14:paraId="7E49FECA" w14:textId="77777777" w:rsidR="00363E76" w:rsidRDefault="00363E76" w:rsidP="00363E76">
      <w:pPr>
        <w:pStyle w:val="paragraph"/>
        <w:numPr>
          <w:ilvl w:val="0"/>
          <w:numId w:val="36"/>
        </w:numPr>
        <w:spacing w:before="0" w:beforeAutospacing="0" w:after="0" w:afterAutospacing="0"/>
        <w:jc w:val="both"/>
        <w:textAlignment w:val="baseline"/>
        <w:rPr>
          <w:rStyle w:val="eop"/>
        </w:rPr>
      </w:pPr>
      <w:r w:rsidRPr="00363E76">
        <w:rPr>
          <w:rStyle w:val="normaltextrun"/>
        </w:rPr>
        <w:t>At least 1 GB free hard drive space</w:t>
      </w:r>
    </w:p>
    <w:p w14:paraId="2CE2D0EF" w14:textId="35CC6BA2" w:rsidR="00363E76" w:rsidRPr="00363E76" w:rsidRDefault="00363E76" w:rsidP="00363E76">
      <w:pPr>
        <w:pStyle w:val="paragraph"/>
        <w:numPr>
          <w:ilvl w:val="0"/>
          <w:numId w:val="36"/>
        </w:numPr>
        <w:spacing w:before="0" w:beforeAutospacing="0" w:after="0" w:afterAutospacing="0"/>
        <w:jc w:val="both"/>
        <w:textAlignment w:val="baseline"/>
        <w:rPr>
          <w:rFonts w:ascii="Segoe UI" w:hAnsi="Segoe UI" w:cs="Segoe UI"/>
        </w:rPr>
      </w:pPr>
      <w:r w:rsidRPr="00363E76">
        <w:rPr>
          <w:rStyle w:val="normaltextrun"/>
        </w:rPr>
        <w:t>At least 1GB RAM</w:t>
      </w:r>
      <w:r w:rsidRPr="00363E76">
        <w:rPr>
          <w:rStyle w:val="eop"/>
        </w:rPr>
        <w:t> </w:t>
      </w:r>
    </w:p>
    <w:p w14:paraId="318366E8" w14:textId="3B00C039" w:rsidR="0033685F" w:rsidRPr="00363E76" w:rsidRDefault="0033685F" w:rsidP="0033685F">
      <w:pPr>
        <w:pStyle w:val="InfoBlue"/>
        <w:jc w:val="both"/>
        <w:rPr>
          <w:rFonts w:ascii="Arial" w:hAnsi="Arial" w:cs="Arial"/>
          <w:i w:val="0"/>
          <w:iCs/>
        </w:rPr>
      </w:pPr>
    </w:p>
    <w:p w14:paraId="190F95B8" w14:textId="77777777" w:rsidR="00F304DA" w:rsidRDefault="00F304DA" w:rsidP="00F304DA">
      <w:pPr>
        <w:pStyle w:val="Heading3"/>
      </w:pPr>
      <w:bookmarkStart w:id="123" w:name="_Toc368912305"/>
      <w:r w:rsidRPr="003602B9">
        <w:t>Deployment Considerations</w:t>
      </w:r>
      <w:bookmarkStart w:id="124" w:name="_Toc207768310"/>
      <w:bookmarkEnd w:id="122"/>
      <w:bookmarkEnd w:id="123"/>
    </w:p>
    <w:p w14:paraId="493AAD66" w14:textId="73F80CB3" w:rsidR="00B86F1C" w:rsidRDefault="00B86F1C" w:rsidP="00B86F1C">
      <w:pPr>
        <w:pStyle w:val="paragraph"/>
        <w:numPr>
          <w:ilvl w:val="0"/>
          <w:numId w:val="40"/>
        </w:numPr>
        <w:spacing w:before="0" w:beforeAutospacing="0" w:after="0" w:afterAutospacing="0"/>
        <w:jc w:val="both"/>
        <w:textAlignment w:val="baseline"/>
        <w:rPr>
          <w:rFonts w:ascii="Segoe UI" w:hAnsi="Segoe UI" w:cs="Segoe UI"/>
          <w:sz w:val="18"/>
          <w:szCs w:val="18"/>
        </w:rPr>
      </w:pPr>
      <w:r>
        <w:rPr>
          <w:rStyle w:val="normaltextrun"/>
          <w:sz w:val="28"/>
          <w:szCs w:val="28"/>
        </w:rPr>
        <w:t xml:space="preserve">Easy setup: no session storage daemon, use </w:t>
      </w:r>
      <w:proofErr w:type="spellStart"/>
      <w:r>
        <w:rPr>
          <w:rStyle w:val="normaltextrun"/>
          <w:sz w:val="28"/>
          <w:szCs w:val="28"/>
        </w:rPr>
        <w:t>tmpfs</w:t>
      </w:r>
      <w:proofErr w:type="spellEnd"/>
      <w:r>
        <w:rPr>
          <w:rStyle w:val="normaltextrun"/>
          <w:sz w:val="28"/>
          <w:szCs w:val="28"/>
        </w:rPr>
        <w:t xml:space="preserve"> and memory caching to enhance performance.</w:t>
      </w:r>
      <w:r>
        <w:rPr>
          <w:rStyle w:val="eop"/>
          <w:sz w:val="28"/>
          <w:szCs w:val="28"/>
        </w:rPr>
        <w:t> </w:t>
      </w:r>
    </w:p>
    <w:p w14:paraId="6B1B0003" w14:textId="68FFE7A6" w:rsidR="00B86F1C" w:rsidRDefault="00B86F1C" w:rsidP="00B86F1C">
      <w:pPr>
        <w:pStyle w:val="paragraph"/>
        <w:numPr>
          <w:ilvl w:val="0"/>
          <w:numId w:val="40"/>
        </w:numPr>
        <w:spacing w:before="0" w:beforeAutospacing="0" w:after="0" w:afterAutospacing="0"/>
        <w:jc w:val="both"/>
        <w:textAlignment w:val="baseline"/>
        <w:rPr>
          <w:rFonts w:ascii="Segoe UI" w:hAnsi="Segoe UI" w:cs="Segoe UI"/>
          <w:sz w:val="18"/>
          <w:szCs w:val="18"/>
        </w:rPr>
      </w:pPr>
      <w:r>
        <w:rPr>
          <w:rStyle w:val="normaltextrun"/>
          <w:sz w:val="28"/>
          <w:szCs w:val="28"/>
        </w:rPr>
        <w:t>Local storage is used.</w:t>
      </w:r>
      <w:r>
        <w:rPr>
          <w:rStyle w:val="eop"/>
          <w:sz w:val="28"/>
          <w:szCs w:val="28"/>
        </w:rPr>
        <w:t> </w:t>
      </w:r>
    </w:p>
    <w:p w14:paraId="76D3E67D" w14:textId="77777777" w:rsidR="00B86F1C" w:rsidRDefault="00B86F1C" w:rsidP="00B86F1C">
      <w:pPr>
        <w:pStyle w:val="paragraph"/>
        <w:numPr>
          <w:ilvl w:val="0"/>
          <w:numId w:val="40"/>
        </w:numPr>
        <w:spacing w:before="0" w:beforeAutospacing="0" w:after="0" w:afterAutospacing="0"/>
        <w:jc w:val="both"/>
        <w:textAlignment w:val="baseline"/>
        <w:rPr>
          <w:rFonts w:ascii="Segoe UI" w:hAnsi="Segoe UI" w:cs="Segoe UI"/>
          <w:sz w:val="18"/>
          <w:szCs w:val="18"/>
        </w:rPr>
      </w:pPr>
      <w:r>
        <w:rPr>
          <w:rStyle w:val="normaltextrun"/>
          <w:sz w:val="28"/>
          <w:szCs w:val="28"/>
        </w:rPr>
        <w:t>No network latency to consider.</w:t>
      </w:r>
      <w:r>
        <w:rPr>
          <w:rStyle w:val="eop"/>
          <w:sz w:val="28"/>
          <w:szCs w:val="28"/>
        </w:rPr>
        <w:t> </w:t>
      </w:r>
    </w:p>
    <w:p w14:paraId="39BAB328" w14:textId="39F493B9" w:rsidR="00B86F1C" w:rsidRPr="00B86F1C" w:rsidRDefault="00B86F1C" w:rsidP="00B86F1C">
      <w:pPr>
        <w:pStyle w:val="paragraph"/>
        <w:numPr>
          <w:ilvl w:val="0"/>
          <w:numId w:val="40"/>
        </w:numPr>
        <w:spacing w:before="0" w:beforeAutospacing="0" w:after="0" w:afterAutospacing="0"/>
        <w:jc w:val="both"/>
        <w:textAlignment w:val="baseline"/>
        <w:rPr>
          <w:rStyle w:val="normaltextrun"/>
          <w:rFonts w:ascii="Segoe UI" w:hAnsi="Segoe UI" w:cs="Segoe UI"/>
          <w:sz w:val="18"/>
          <w:szCs w:val="18"/>
        </w:rPr>
      </w:pPr>
      <w:r w:rsidRPr="00B86F1C">
        <w:rPr>
          <w:rStyle w:val="normaltextrun"/>
          <w:sz w:val="28"/>
          <w:szCs w:val="28"/>
        </w:rPr>
        <w:t>To scale buys a bigger CPU, more memory, larger hard drive,</w:t>
      </w:r>
    </w:p>
    <w:p w14:paraId="73F824BC" w14:textId="47F8FC31" w:rsidR="00B86F1C" w:rsidRDefault="00B86F1C" w:rsidP="00B86F1C">
      <w:pPr>
        <w:pStyle w:val="paragraph"/>
        <w:spacing w:before="0" w:beforeAutospacing="0" w:after="0" w:afterAutospacing="0"/>
        <w:ind w:left="720" w:firstLine="504"/>
        <w:jc w:val="both"/>
        <w:textAlignment w:val="baseline"/>
        <w:rPr>
          <w:rFonts w:ascii="Segoe UI" w:hAnsi="Segoe UI" w:cs="Segoe UI"/>
          <w:sz w:val="18"/>
          <w:szCs w:val="18"/>
        </w:rPr>
      </w:pPr>
      <w:r>
        <w:rPr>
          <w:rStyle w:val="normaltextrun"/>
          <w:sz w:val="28"/>
          <w:szCs w:val="28"/>
        </w:rPr>
        <w:t>or additional hardware.</w:t>
      </w:r>
      <w:r>
        <w:rPr>
          <w:rStyle w:val="eop"/>
          <w:sz w:val="28"/>
          <w:szCs w:val="28"/>
        </w:rPr>
        <w:t> </w:t>
      </w:r>
    </w:p>
    <w:p w14:paraId="05EF799B" w14:textId="160B43F4" w:rsidR="00C26C21" w:rsidRPr="00B86F1C" w:rsidRDefault="00C26C21" w:rsidP="00C26C21">
      <w:pPr>
        <w:pStyle w:val="InfoBlue"/>
        <w:jc w:val="both"/>
        <w:rPr>
          <w:rFonts w:ascii="Arial" w:hAnsi="Arial" w:cs="Arial"/>
          <w:i w:val="0"/>
          <w:iCs/>
        </w:rPr>
      </w:pPr>
    </w:p>
    <w:p w14:paraId="4F18E6E8" w14:textId="77777777" w:rsidR="00F304DA" w:rsidRDefault="00F304DA" w:rsidP="00F304DA">
      <w:pPr>
        <w:pStyle w:val="Heading3"/>
      </w:pPr>
      <w:bookmarkStart w:id="125" w:name="_Toc368912306"/>
      <w:r w:rsidRPr="00F304DA">
        <w:t>Application Server Disk Space</w:t>
      </w:r>
      <w:bookmarkEnd w:id="124"/>
      <w:bookmarkEnd w:id="125"/>
      <w:r w:rsidRPr="00F304DA">
        <w:t xml:space="preserve"> </w:t>
      </w:r>
      <w:bookmarkStart w:id="126" w:name="_Toc207768311"/>
    </w:p>
    <w:p w14:paraId="5B540726" w14:textId="77777777" w:rsidR="005A4286" w:rsidRPr="005A4286" w:rsidRDefault="005A4286" w:rsidP="005A4286">
      <w:pPr>
        <w:pStyle w:val="InfoBlue"/>
        <w:numPr>
          <w:ilvl w:val="0"/>
          <w:numId w:val="31"/>
        </w:numPr>
        <w:jc w:val="both"/>
        <w:rPr>
          <w:rStyle w:val="normaltextrun"/>
          <w:i w:val="0"/>
          <w:iCs/>
          <w:color w:val="auto"/>
          <w:sz w:val="24"/>
          <w:szCs w:val="24"/>
        </w:rPr>
      </w:pPr>
      <w:r w:rsidRPr="005A4286">
        <w:rPr>
          <w:rStyle w:val="normaltextrun"/>
          <w:i w:val="0"/>
          <w:iCs/>
          <w:color w:val="auto"/>
          <w:sz w:val="24"/>
          <w:szCs w:val="24"/>
        </w:rPr>
        <w:t>No such disk space is required as the program is fully functional on online IDE(s) as well.</w:t>
      </w:r>
    </w:p>
    <w:p w14:paraId="095F2395" w14:textId="7D2A5035" w:rsidR="00C26C21" w:rsidRPr="005A4286" w:rsidRDefault="005A4286" w:rsidP="005A4286">
      <w:pPr>
        <w:pStyle w:val="InfoBlue"/>
        <w:numPr>
          <w:ilvl w:val="0"/>
          <w:numId w:val="31"/>
        </w:numPr>
        <w:jc w:val="both"/>
        <w:rPr>
          <w:rFonts w:ascii="Arial" w:hAnsi="Arial" w:cs="Arial"/>
          <w:sz w:val="24"/>
          <w:szCs w:val="24"/>
        </w:rPr>
      </w:pPr>
      <w:r w:rsidRPr="005A4286">
        <w:rPr>
          <w:rStyle w:val="normaltextrun"/>
          <w:i w:val="0"/>
          <w:iCs/>
          <w:color w:val="auto"/>
          <w:sz w:val="24"/>
          <w:szCs w:val="24"/>
        </w:rPr>
        <w:t>The Local Operating System is required and one text file to store the records of processes</w:t>
      </w:r>
      <w:r w:rsidRPr="005A4286">
        <w:rPr>
          <w:rStyle w:val="normaltextrun"/>
          <w:sz w:val="24"/>
          <w:szCs w:val="24"/>
        </w:rPr>
        <w:t>.</w:t>
      </w:r>
      <w:r w:rsidRPr="005A4286">
        <w:rPr>
          <w:rStyle w:val="eop"/>
          <w:sz w:val="24"/>
          <w:szCs w:val="24"/>
        </w:rPr>
        <w:t> </w:t>
      </w:r>
    </w:p>
    <w:p w14:paraId="21E4C1AE" w14:textId="77777777" w:rsidR="00F304DA" w:rsidRDefault="00F304DA" w:rsidP="00F304DA">
      <w:pPr>
        <w:pStyle w:val="Heading3"/>
      </w:pPr>
      <w:bookmarkStart w:id="127" w:name="_Toc368912307"/>
      <w:r w:rsidRPr="003602B9">
        <w:t>Database Server Disk Spac</w:t>
      </w:r>
      <w:bookmarkStart w:id="128" w:name="_Toc207768312"/>
      <w:bookmarkEnd w:id="126"/>
      <w:r>
        <w:t>e</w:t>
      </w:r>
      <w:bookmarkEnd w:id="127"/>
    </w:p>
    <w:p w14:paraId="7E78B4AA" w14:textId="77777777" w:rsidR="005A4286" w:rsidRPr="005A4286" w:rsidRDefault="005A4286" w:rsidP="005A4286">
      <w:pPr>
        <w:pStyle w:val="InfoBlue"/>
        <w:numPr>
          <w:ilvl w:val="0"/>
          <w:numId w:val="32"/>
        </w:numPr>
        <w:jc w:val="both"/>
        <w:rPr>
          <w:rStyle w:val="normaltextrun"/>
          <w:rFonts w:ascii="Arial" w:hAnsi="Arial" w:cs="Arial"/>
          <w:i w:val="0"/>
          <w:iCs/>
          <w:color w:val="auto"/>
          <w:sz w:val="24"/>
          <w:szCs w:val="24"/>
        </w:rPr>
      </w:pPr>
      <w:r w:rsidRPr="005A4286">
        <w:rPr>
          <w:rStyle w:val="normaltextrun"/>
          <w:i w:val="0"/>
          <w:iCs/>
          <w:color w:val="auto"/>
          <w:sz w:val="24"/>
          <w:szCs w:val="24"/>
        </w:rPr>
        <w:t>No such disk space is required as the program is fully functional on online IDE(s) as well.</w:t>
      </w:r>
    </w:p>
    <w:p w14:paraId="5FE6ECAD" w14:textId="6489330F" w:rsidR="00C26C21" w:rsidRPr="005A4286" w:rsidRDefault="005A4286" w:rsidP="005A4286">
      <w:pPr>
        <w:pStyle w:val="InfoBlue"/>
        <w:numPr>
          <w:ilvl w:val="0"/>
          <w:numId w:val="32"/>
        </w:numPr>
        <w:jc w:val="both"/>
        <w:rPr>
          <w:rFonts w:ascii="Arial" w:hAnsi="Arial" w:cs="Arial"/>
          <w:i w:val="0"/>
          <w:iCs/>
          <w:color w:val="auto"/>
          <w:sz w:val="24"/>
          <w:szCs w:val="24"/>
        </w:rPr>
      </w:pPr>
      <w:r w:rsidRPr="005A4286">
        <w:rPr>
          <w:rStyle w:val="normaltextrun"/>
          <w:i w:val="0"/>
          <w:iCs/>
          <w:color w:val="auto"/>
          <w:sz w:val="24"/>
          <w:szCs w:val="24"/>
        </w:rPr>
        <w:t>The Local Operating System is required and one text file to store the records of processes.</w:t>
      </w:r>
    </w:p>
    <w:p w14:paraId="39129917" w14:textId="77777777" w:rsidR="00F304DA" w:rsidRDefault="00F304DA" w:rsidP="00F304DA">
      <w:pPr>
        <w:pStyle w:val="Heading3"/>
      </w:pPr>
      <w:bookmarkStart w:id="129" w:name="_Toc368912308"/>
      <w:r w:rsidRPr="003602B9">
        <w:t>Integration Requirements</w:t>
      </w:r>
      <w:bookmarkStart w:id="130" w:name="_Toc207768313"/>
      <w:bookmarkEnd w:id="128"/>
      <w:bookmarkEnd w:id="129"/>
    </w:p>
    <w:p w14:paraId="5D4FEDA9" w14:textId="4BFC8476" w:rsidR="00F33B49" w:rsidRPr="005A4286" w:rsidRDefault="00F33B49" w:rsidP="00F33B49">
      <w:pPr>
        <w:pStyle w:val="paragraph"/>
        <w:numPr>
          <w:ilvl w:val="0"/>
          <w:numId w:val="30"/>
        </w:numPr>
        <w:spacing w:before="0" w:beforeAutospacing="0" w:after="0" w:afterAutospacing="0"/>
        <w:textAlignment w:val="baseline"/>
        <w:rPr>
          <w:rStyle w:val="normaltextrun"/>
          <w:rFonts w:ascii="Segoe UI" w:hAnsi="Segoe UI" w:cs="Segoe UI"/>
        </w:rPr>
      </w:pPr>
      <w:r w:rsidRPr="005A4286">
        <w:rPr>
          <w:rStyle w:val="normaltextrun"/>
        </w:rPr>
        <w:t>Language:  C</w:t>
      </w:r>
    </w:p>
    <w:p w14:paraId="31728C4B" w14:textId="77777777" w:rsidR="005A4286" w:rsidRPr="005A4286" w:rsidRDefault="005A4286" w:rsidP="005A4286">
      <w:pPr>
        <w:pStyle w:val="paragraph"/>
        <w:spacing w:before="0" w:beforeAutospacing="0" w:after="0" w:afterAutospacing="0"/>
        <w:ind w:left="1224"/>
        <w:textAlignment w:val="baseline"/>
        <w:rPr>
          <w:rFonts w:ascii="Segoe UI" w:hAnsi="Segoe UI" w:cs="Segoe UI"/>
        </w:rPr>
      </w:pPr>
    </w:p>
    <w:p w14:paraId="42D2875E" w14:textId="4553EB16" w:rsidR="00F33B49" w:rsidRDefault="00F33B49" w:rsidP="00F33B49">
      <w:pPr>
        <w:pStyle w:val="paragraph"/>
        <w:numPr>
          <w:ilvl w:val="0"/>
          <w:numId w:val="30"/>
        </w:numPr>
        <w:spacing w:before="0" w:beforeAutospacing="0" w:after="0" w:afterAutospacing="0"/>
        <w:textAlignment w:val="baseline"/>
        <w:rPr>
          <w:rStyle w:val="normaltextrun"/>
        </w:rPr>
      </w:pPr>
      <w:r w:rsidRPr="005A4286">
        <w:rPr>
          <w:rStyle w:val="normaltextrun"/>
        </w:rPr>
        <w:t xml:space="preserve">Tools:  </w:t>
      </w:r>
      <w:proofErr w:type="spellStart"/>
      <w:r w:rsidRPr="005A4286">
        <w:rPr>
          <w:rStyle w:val="normaltextrun"/>
        </w:rPr>
        <w:t>Ctags</w:t>
      </w:r>
      <w:proofErr w:type="spellEnd"/>
      <w:r w:rsidRPr="005A4286">
        <w:rPr>
          <w:rStyle w:val="normaltextrun"/>
        </w:rPr>
        <w:t xml:space="preserve">, </w:t>
      </w:r>
      <w:proofErr w:type="spellStart"/>
      <w:r w:rsidRPr="005A4286">
        <w:rPr>
          <w:rStyle w:val="normaltextrun"/>
        </w:rPr>
        <w:t>Valgrind</w:t>
      </w:r>
      <w:proofErr w:type="spellEnd"/>
      <w:r w:rsidRPr="005A4286">
        <w:rPr>
          <w:rStyle w:val="normaltextrun"/>
        </w:rPr>
        <w:t xml:space="preserve">, </w:t>
      </w:r>
      <w:proofErr w:type="spellStart"/>
      <w:r w:rsidRPr="005A4286">
        <w:rPr>
          <w:rStyle w:val="normaltextrun"/>
        </w:rPr>
        <w:t>Makefile</w:t>
      </w:r>
      <w:proofErr w:type="spellEnd"/>
    </w:p>
    <w:p w14:paraId="3F6E7D30" w14:textId="77777777" w:rsidR="005A4286" w:rsidRPr="005A4286" w:rsidRDefault="005A4286" w:rsidP="005A4286">
      <w:pPr>
        <w:pStyle w:val="paragraph"/>
        <w:spacing w:before="0" w:beforeAutospacing="0" w:after="0" w:afterAutospacing="0"/>
        <w:textAlignment w:val="baseline"/>
        <w:rPr>
          <w:rStyle w:val="normaltextrun"/>
        </w:rPr>
      </w:pPr>
    </w:p>
    <w:p w14:paraId="584FE585" w14:textId="1443FADD" w:rsidR="00F33B49" w:rsidRDefault="00F33B49" w:rsidP="00F33B49">
      <w:pPr>
        <w:pStyle w:val="paragraph"/>
        <w:numPr>
          <w:ilvl w:val="0"/>
          <w:numId w:val="30"/>
        </w:numPr>
        <w:spacing w:before="0" w:beforeAutospacing="0" w:after="0" w:afterAutospacing="0"/>
        <w:textAlignment w:val="baseline"/>
        <w:rPr>
          <w:rStyle w:val="normaltextrun"/>
        </w:rPr>
      </w:pPr>
      <w:r w:rsidRPr="005A4286">
        <w:rPr>
          <w:rStyle w:val="normaltextrun"/>
        </w:rPr>
        <w:t xml:space="preserve">Complier:  </w:t>
      </w:r>
      <w:proofErr w:type="spellStart"/>
      <w:r w:rsidRPr="005A4286">
        <w:rPr>
          <w:rStyle w:val="normaltextrun"/>
        </w:rPr>
        <w:t>gcc</w:t>
      </w:r>
      <w:proofErr w:type="spellEnd"/>
    </w:p>
    <w:p w14:paraId="0EFBA629" w14:textId="77777777" w:rsidR="005A4286" w:rsidRPr="005A4286" w:rsidRDefault="005A4286" w:rsidP="005A4286">
      <w:pPr>
        <w:pStyle w:val="paragraph"/>
        <w:spacing w:before="0" w:beforeAutospacing="0" w:after="0" w:afterAutospacing="0"/>
        <w:ind w:left="1224"/>
        <w:textAlignment w:val="baseline"/>
        <w:rPr>
          <w:rStyle w:val="eop"/>
        </w:rPr>
      </w:pPr>
    </w:p>
    <w:p w14:paraId="057F7E43" w14:textId="3CE0C0EB" w:rsidR="00F33B49" w:rsidRPr="005A4286" w:rsidRDefault="00F33B49" w:rsidP="00F33B49">
      <w:pPr>
        <w:pStyle w:val="paragraph"/>
        <w:numPr>
          <w:ilvl w:val="0"/>
          <w:numId w:val="30"/>
        </w:numPr>
        <w:spacing w:before="0" w:beforeAutospacing="0" w:after="0" w:afterAutospacing="0"/>
        <w:textAlignment w:val="baseline"/>
        <w:rPr>
          <w:rFonts w:ascii="Segoe UI" w:hAnsi="Segoe UI" w:cs="Segoe UI"/>
        </w:rPr>
      </w:pPr>
      <w:r w:rsidRPr="005A4286">
        <w:rPr>
          <w:rStyle w:val="eop"/>
        </w:rPr>
        <w:t xml:space="preserve">Operating System: </w:t>
      </w:r>
      <w:r w:rsidRPr="005A4286">
        <w:rPr>
          <w:rStyle w:val="normaltextrun"/>
        </w:rPr>
        <w:t>Linux Environment</w:t>
      </w:r>
      <w:r w:rsidRPr="005A4286">
        <w:rPr>
          <w:rStyle w:val="eop"/>
        </w:rPr>
        <w:t> </w:t>
      </w:r>
    </w:p>
    <w:p w14:paraId="1987E4F2" w14:textId="4F9C8FDF" w:rsidR="00C26C21" w:rsidRPr="00C26C21" w:rsidRDefault="00C26C21" w:rsidP="00C26C21">
      <w:pPr>
        <w:pStyle w:val="InfoBlue"/>
        <w:jc w:val="both"/>
        <w:rPr>
          <w:rFonts w:ascii="Arial" w:hAnsi="Arial" w:cs="Arial"/>
        </w:rPr>
      </w:pPr>
    </w:p>
    <w:p w14:paraId="0D66C65F" w14:textId="77777777" w:rsidR="00C57D33" w:rsidRDefault="00C57D33" w:rsidP="00C57D33">
      <w:pPr>
        <w:pStyle w:val="Heading3"/>
      </w:pPr>
      <w:bookmarkStart w:id="131" w:name="_Toc361155804"/>
      <w:bookmarkStart w:id="132" w:name="_Toc368912309"/>
      <w:r>
        <w:t>Jobs</w:t>
      </w:r>
      <w:bookmarkEnd w:id="131"/>
      <w:bookmarkEnd w:id="132"/>
    </w:p>
    <w:p w14:paraId="3AD4F5AA" w14:textId="77777777" w:rsidR="00C26C21" w:rsidRPr="00C26C21" w:rsidRDefault="00C26C21" w:rsidP="00C26C21">
      <w:pPr>
        <w:pStyle w:val="InfoBlue"/>
        <w:jc w:val="both"/>
        <w:rPr>
          <w:rFonts w:ascii="Arial" w:hAnsi="Arial" w:cs="Arial"/>
        </w:rPr>
      </w:pPr>
      <w:r w:rsidRPr="00C26C21">
        <w:rPr>
          <w:rFonts w:ascii="Arial" w:hAnsi="Arial" w:cs="Arial"/>
        </w:rPr>
        <w:t xml:space="preserve">[Details with respect to addition, modification, deletion of Jobs for this system have to be </w:t>
      </w:r>
      <w:r w:rsidRPr="00C26C21">
        <w:rPr>
          <w:rFonts w:ascii="Arial" w:hAnsi="Arial" w:cs="Arial"/>
        </w:rPr>
        <w:lastRenderedPageBreak/>
        <w:t>documented here.]</w:t>
      </w:r>
    </w:p>
    <w:p w14:paraId="16E15BB8" w14:textId="77777777" w:rsidR="00C57D33" w:rsidRDefault="00C57D33" w:rsidP="00C57D33">
      <w:pPr>
        <w:pStyle w:val="Heading3"/>
      </w:pPr>
      <w:bookmarkStart w:id="133" w:name="_Toc361155805"/>
      <w:bookmarkStart w:id="134" w:name="_Toc368912310"/>
      <w:r>
        <w:t>Network</w:t>
      </w:r>
      <w:bookmarkEnd w:id="133"/>
      <w:bookmarkEnd w:id="134"/>
      <w:r>
        <w:t xml:space="preserve"> </w:t>
      </w:r>
    </w:p>
    <w:p w14:paraId="5E8856F7" w14:textId="77777777" w:rsidR="00C26C21" w:rsidRPr="00C26C21" w:rsidRDefault="00C26C21" w:rsidP="00C26C21">
      <w:pPr>
        <w:pStyle w:val="InfoBlue"/>
        <w:jc w:val="both"/>
        <w:rPr>
          <w:rFonts w:ascii="Arial" w:hAnsi="Arial" w:cs="Arial"/>
        </w:rPr>
      </w:pPr>
      <w:r w:rsidRPr="00C26C21">
        <w:rPr>
          <w:rFonts w:ascii="Arial" w:hAnsi="Arial" w:cs="Arial"/>
        </w:rPr>
        <w:t>[Network requirement details have to be documented here]</w:t>
      </w:r>
    </w:p>
    <w:p w14:paraId="2F7D399E" w14:textId="77777777" w:rsidR="00C57D33" w:rsidRDefault="00C57D33" w:rsidP="00C57D33">
      <w:pPr>
        <w:pStyle w:val="Heading3"/>
      </w:pPr>
      <w:bookmarkStart w:id="135" w:name="_Toc361155806"/>
      <w:bookmarkStart w:id="136" w:name="_Toc368912311"/>
      <w:r>
        <w:t>Others</w:t>
      </w:r>
      <w:bookmarkEnd w:id="135"/>
      <w:bookmarkEnd w:id="136"/>
    </w:p>
    <w:p w14:paraId="72182DD9" w14:textId="77777777" w:rsidR="00C26C21" w:rsidRPr="00C26C21" w:rsidRDefault="00C26C21" w:rsidP="00C26C21">
      <w:pPr>
        <w:pStyle w:val="InfoBlue"/>
        <w:jc w:val="both"/>
        <w:rPr>
          <w:rFonts w:ascii="Arial" w:hAnsi="Arial" w:cs="Arial"/>
        </w:rPr>
      </w:pPr>
      <w:r w:rsidRPr="00C26C21">
        <w:rPr>
          <w:rFonts w:ascii="Arial" w:hAnsi="Arial" w:cs="Arial"/>
        </w:rPr>
        <w:t>[Any details which are specific to this system and are not covered in the sections above have to be documented here.]</w:t>
      </w:r>
    </w:p>
    <w:p w14:paraId="24A3DAAA" w14:textId="77777777" w:rsidR="00C57D33" w:rsidRDefault="00C57D33" w:rsidP="00C57D33">
      <w:pPr>
        <w:pStyle w:val="Heading2"/>
      </w:pPr>
      <w:bookmarkStart w:id="137" w:name="_Toc361155807"/>
      <w:bookmarkStart w:id="138" w:name="_Toc368912312"/>
      <w:r>
        <w:t>Configuration</w:t>
      </w:r>
      <w:bookmarkEnd w:id="137"/>
      <w:bookmarkEnd w:id="138"/>
    </w:p>
    <w:p w14:paraId="3D0876E9" w14:textId="77777777" w:rsidR="004A27EA" w:rsidRPr="004A27EA" w:rsidRDefault="004A27EA" w:rsidP="004A27EA">
      <w:pPr>
        <w:pStyle w:val="InfoBlue"/>
        <w:jc w:val="both"/>
        <w:rPr>
          <w:rFonts w:ascii="Arial" w:hAnsi="Arial" w:cs="Arial"/>
        </w:rPr>
      </w:pPr>
      <w:r w:rsidRPr="004A27EA">
        <w:rPr>
          <w:rFonts w:ascii="Arial" w:hAnsi="Arial" w:cs="Arial"/>
        </w:rPr>
        <w:t xml:space="preserve">[Complete information with respect to the Configuration requirements </w:t>
      </w:r>
      <w:r w:rsidR="000A3F25" w:rsidRPr="004A27EA">
        <w:rPr>
          <w:rFonts w:ascii="Arial" w:hAnsi="Arial" w:cs="Arial"/>
        </w:rPr>
        <w:t>has</w:t>
      </w:r>
      <w:r w:rsidRPr="004A27EA">
        <w:rPr>
          <w:rFonts w:ascii="Arial" w:hAnsi="Arial" w:cs="Arial"/>
        </w:rPr>
        <w:t xml:space="preserve"> to be detailed out here in this section and sub sections.]</w:t>
      </w:r>
    </w:p>
    <w:p w14:paraId="08C6A99B" w14:textId="77777777" w:rsidR="00C57D33" w:rsidRDefault="00C57D33" w:rsidP="00C57D33">
      <w:pPr>
        <w:pStyle w:val="Heading3"/>
        <w:ind w:left="691"/>
      </w:pPr>
      <w:bookmarkStart w:id="139" w:name="_Toc361155808"/>
      <w:bookmarkStart w:id="140" w:name="_Toc368912313"/>
      <w:r>
        <w:t>Operating System</w:t>
      </w:r>
      <w:bookmarkEnd w:id="139"/>
      <w:bookmarkEnd w:id="140"/>
    </w:p>
    <w:p w14:paraId="4865546F" w14:textId="3E7CF611" w:rsidR="004A27EA" w:rsidRPr="00F33B49" w:rsidRDefault="00F33B49" w:rsidP="00F33B49">
      <w:pPr>
        <w:pStyle w:val="InfoBlue"/>
        <w:numPr>
          <w:ilvl w:val="0"/>
          <w:numId w:val="29"/>
        </w:numPr>
        <w:jc w:val="both"/>
        <w:rPr>
          <w:rFonts w:asciiTheme="minorHAnsi" w:hAnsiTheme="minorHAnsi" w:cstheme="minorHAnsi"/>
          <w:i w:val="0"/>
          <w:iCs/>
          <w:color w:val="auto"/>
          <w:sz w:val="22"/>
          <w:szCs w:val="22"/>
        </w:rPr>
      </w:pPr>
      <w:r w:rsidRPr="00F33B49">
        <w:rPr>
          <w:rFonts w:asciiTheme="minorHAnsi" w:hAnsiTheme="minorHAnsi" w:cstheme="minorHAnsi"/>
          <w:i w:val="0"/>
          <w:iCs/>
          <w:color w:val="auto"/>
          <w:sz w:val="22"/>
          <w:szCs w:val="22"/>
        </w:rPr>
        <w:t>Linux Environment</w:t>
      </w:r>
    </w:p>
    <w:p w14:paraId="7264F7D8" w14:textId="77777777" w:rsidR="00C57D33" w:rsidRDefault="00C57D33" w:rsidP="00C57D33">
      <w:pPr>
        <w:pStyle w:val="Heading3"/>
        <w:ind w:left="691"/>
      </w:pPr>
      <w:bookmarkStart w:id="141" w:name="_Toc361155809"/>
      <w:bookmarkStart w:id="142" w:name="_Toc368912314"/>
      <w:r>
        <w:t>Database</w:t>
      </w:r>
      <w:bookmarkEnd w:id="141"/>
      <w:bookmarkEnd w:id="142"/>
    </w:p>
    <w:p w14:paraId="26850B4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Database</w:t>
      </w:r>
      <w:r w:rsidRPr="004A27EA">
        <w:rPr>
          <w:rFonts w:ascii="Arial" w:hAnsi="Arial" w:cs="Arial"/>
        </w:rPr>
        <w:t xml:space="preserve"> configuration requirements here.]</w:t>
      </w:r>
    </w:p>
    <w:p w14:paraId="590EC60F" w14:textId="77777777" w:rsidR="00C57D33" w:rsidRDefault="00C57D33" w:rsidP="00C57D33">
      <w:pPr>
        <w:pStyle w:val="Heading3"/>
        <w:ind w:left="691"/>
      </w:pPr>
      <w:bookmarkStart w:id="143" w:name="_Toc361155810"/>
      <w:bookmarkStart w:id="144" w:name="_Toc368912315"/>
      <w:r>
        <w:t>Network</w:t>
      </w:r>
      <w:bookmarkEnd w:id="143"/>
      <w:bookmarkEnd w:id="144"/>
      <w:r>
        <w:t xml:space="preserve"> </w:t>
      </w:r>
    </w:p>
    <w:p w14:paraId="26D125C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Network</w:t>
      </w:r>
      <w:r w:rsidRPr="004A27EA">
        <w:rPr>
          <w:rFonts w:ascii="Arial" w:hAnsi="Arial" w:cs="Arial"/>
        </w:rPr>
        <w:t xml:space="preserve"> configuration requirements here.</w:t>
      </w:r>
      <w:r>
        <w:rPr>
          <w:rFonts w:ascii="Arial" w:hAnsi="Arial" w:cs="Arial"/>
        </w:rPr>
        <w:t xml:space="preserve"> Details of all the Network Components etc.</w:t>
      </w:r>
      <w:r w:rsidRPr="004A27EA">
        <w:rPr>
          <w:rFonts w:ascii="Arial" w:hAnsi="Arial" w:cs="Arial"/>
        </w:rPr>
        <w:t>]</w:t>
      </w:r>
    </w:p>
    <w:p w14:paraId="40A35EEB" w14:textId="77777777" w:rsidR="00C57D33" w:rsidRDefault="00C57D33" w:rsidP="00C57D33">
      <w:pPr>
        <w:pStyle w:val="Heading3"/>
        <w:ind w:left="691"/>
      </w:pPr>
      <w:bookmarkStart w:id="145" w:name="_Toc361155811"/>
      <w:bookmarkStart w:id="146" w:name="_Toc368912316"/>
      <w:r>
        <w:t>Desktop</w:t>
      </w:r>
      <w:bookmarkEnd w:id="145"/>
      <w:bookmarkEnd w:id="146"/>
    </w:p>
    <w:p w14:paraId="567D417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desktop </w:t>
      </w:r>
      <w:r>
        <w:rPr>
          <w:rFonts w:ascii="Arial" w:hAnsi="Arial" w:cs="Arial"/>
        </w:rPr>
        <w:t xml:space="preserve">configuration requirements here. Details of Application </w:t>
      </w:r>
      <w:r w:rsidR="000A3F25">
        <w:rPr>
          <w:rFonts w:ascii="Arial" w:hAnsi="Arial" w:cs="Arial"/>
        </w:rPr>
        <w:t>software</w:t>
      </w:r>
      <w:r>
        <w:rPr>
          <w:rFonts w:ascii="Arial" w:hAnsi="Arial" w:cs="Arial"/>
        </w:rPr>
        <w:t xml:space="preserve"> required and other configurations.</w:t>
      </w:r>
      <w:r w:rsidRPr="004A27EA">
        <w:rPr>
          <w:rFonts w:ascii="Arial" w:hAnsi="Arial" w:cs="Arial"/>
        </w:rPr>
        <w:t>]</w:t>
      </w:r>
    </w:p>
    <w:p w14:paraId="1E45B293" w14:textId="77777777" w:rsidR="00E120EC" w:rsidRDefault="00E120EC" w:rsidP="00E120EC">
      <w:pPr>
        <w:pStyle w:val="Heading1"/>
      </w:pPr>
      <w:bookmarkStart w:id="147" w:name="_Toc368912317"/>
      <w:r>
        <w:t>References</w:t>
      </w:r>
      <w:bookmarkEnd w:id="147"/>
    </w:p>
    <w:p w14:paraId="72E06F4A" w14:textId="77777777" w:rsidR="002E66F4" w:rsidRPr="002E66F4" w:rsidRDefault="002E66F4" w:rsidP="00C26C21">
      <w:pPr>
        <w:pStyle w:val="InfoBlue"/>
        <w:jc w:val="both"/>
      </w:pPr>
      <w:r>
        <w:rPr>
          <w:rFonts w:ascii="Arial" w:hAnsi="Arial" w:cs="Arial"/>
        </w:rPr>
        <w:t xml:space="preserve">[This section should provide a complete list of all documents referenced elsewhere in the </w:t>
      </w:r>
      <w:r w:rsidRPr="002E66F4">
        <w:rPr>
          <w:rFonts w:ascii="Arial" w:hAnsi="Arial" w:cs="Arial"/>
          <w:b/>
        </w:rPr>
        <w:t>HLD LLD Document</w:t>
      </w:r>
      <w:r>
        <w:rPr>
          <w:rFonts w:ascii="Arial" w:hAnsi="Arial" w:cs="Arial"/>
        </w:rPr>
        <w:t>.  Each document should be identified by title, report number (if applicable), date, and publishing organization.  Specify the sources from which the references can be obtained.] This information may be provided by reference to an appendix or to another document.]</w:t>
      </w:r>
    </w:p>
    <w:p w14:paraId="271A6B70" w14:textId="77777777" w:rsidR="00E120EC" w:rsidRPr="00E120EC" w:rsidRDefault="00E120EC" w:rsidP="00E120EC">
      <w:pPr>
        <w:pStyle w:val="Heading1"/>
      </w:pPr>
      <w:bookmarkStart w:id="148" w:name="_Toc368912318"/>
      <w:r>
        <w:t>Appendix</w:t>
      </w:r>
      <w:bookmarkEnd w:id="148"/>
    </w:p>
    <w:bookmarkEnd w:id="130"/>
    <w:p w14:paraId="3B985D69" w14:textId="77777777" w:rsidR="00566298" w:rsidRDefault="002E66F4" w:rsidP="002E66F4">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14:paraId="5F44680C" w14:textId="77777777" w:rsidR="00566298" w:rsidRDefault="00566298" w:rsidP="002E66F4">
      <w:pPr>
        <w:pStyle w:val="InfoBlue"/>
        <w:jc w:val="both"/>
        <w:rPr>
          <w:rFonts w:ascii="Arial" w:hAnsi="Arial" w:cs="Arial"/>
        </w:rPr>
      </w:pPr>
    </w:p>
    <w:p w14:paraId="5E588B92" w14:textId="77777777" w:rsidR="00566298" w:rsidRDefault="00566298" w:rsidP="002E66F4">
      <w:pPr>
        <w:pStyle w:val="InfoBlue"/>
        <w:jc w:val="both"/>
        <w:rPr>
          <w:rFonts w:ascii="Arial" w:hAnsi="Arial" w:cs="Arial"/>
        </w:rPr>
      </w:pPr>
    </w:p>
    <w:p w14:paraId="05EF3982" w14:textId="77777777" w:rsidR="00566298" w:rsidRDefault="00566298" w:rsidP="002E66F4">
      <w:pPr>
        <w:pStyle w:val="InfoBlue"/>
        <w:jc w:val="both"/>
        <w:rPr>
          <w:rFonts w:ascii="Arial" w:hAnsi="Arial" w:cs="Arial"/>
        </w:rPr>
      </w:pPr>
    </w:p>
    <w:p w14:paraId="457DDF0F" w14:textId="77777777" w:rsidR="00566298" w:rsidRDefault="00566298" w:rsidP="002E66F4">
      <w:pPr>
        <w:pStyle w:val="InfoBlue"/>
        <w:jc w:val="both"/>
        <w:rPr>
          <w:rFonts w:ascii="Arial" w:hAnsi="Arial" w:cs="Arial"/>
        </w:rPr>
      </w:pPr>
    </w:p>
    <w:p w14:paraId="08E30A16" w14:textId="77777777" w:rsidR="00566298" w:rsidRDefault="00566298" w:rsidP="002E66F4">
      <w:pPr>
        <w:pStyle w:val="InfoBlue"/>
        <w:jc w:val="both"/>
        <w:rPr>
          <w:rFonts w:ascii="Arial" w:hAnsi="Arial" w:cs="Arial"/>
        </w:rPr>
      </w:pPr>
    </w:p>
    <w:p w14:paraId="090693FC" w14:textId="77777777" w:rsidR="00566298" w:rsidRDefault="00566298" w:rsidP="002E66F4">
      <w:pPr>
        <w:pStyle w:val="InfoBlue"/>
        <w:jc w:val="both"/>
        <w:rPr>
          <w:rFonts w:ascii="Arial" w:hAnsi="Arial" w:cs="Arial"/>
        </w:rPr>
      </w:pPr>
    </w:p>
    <w:p w14:paraId="5C67E18B" w14:textId="77777777" w:rsidR="00566298" w:rsidRDefault="00566298" w:rsidP="002E66F4">
      <w:pPr>
        <w:pStyle w:val="InfoBlue"/>
        <w:jc w:val="both"/>
        <w:rPr>
          <w:rFonts w:ascii="Arial" w:hAnsi="Arial" w:cs="Arial"/>
        </w:rPr>
      </w:pPr>
    </w:p>
    <w:p w14:paraId="184477C7" w14:textId="77777777" w:rsidR="00566298" w:rsidRDefault="00566298" w:rsidP="002E66F4">
      <w:pPr>
        <w:pStyle w:val="InfoBlue"/>
        <w:jc w:val="both"/>
        <w:rPr>
          <w:rFonts w:ascii="Arial" w:hAnsi="Arial" w:cs="Arial"/>
        </w:rPr>
      </w:pPr>
    </w:p>
    <w:p w14:paraId="15B3BE73" w14:textId="77777777" w:rsidR="00566298" w:rsidRDefault="00566298" w:rsidP="002E66F4">
      <w:pPr>
        <w:pStyle w:val="InfoBlue"/>
        <w:jc w:val="both"/>
        <w:rPr>
          <w:rFonts w:ascii="Arial" w:hAnsi="Arial" w:cs="Arial"/>
        </w:rPr>
      </w:pPr>
    </w:p>
    <w:p w14:paraId="2B9DFB40" w14:textId="77777777" w:rsidR="00566298" w:rsidRDefault="00566298" w:rsidP="00566298">
      <w:pPr>
        <w:rPr>
          <w:b/>
          <w:bCs/>
          <w:sz w:val="24"/>
          <w:lang w:val="fr-FR"/>
        </w:rPr>
      </w:pPr>
      <w:r w:rsidRPr="009B4E2F">
        <w:rPr>
          <w:b/>
          <w:bCs/>
          <w:sz w:val="24"/>
          <w:lang w:val="fr-FR"/>
        </w:rPr>
        <w:t>Change Log</w:t>
      </w:r>
    </w:p>
    <w:p w14:paraId="66BC85F0" w14:textId="77777777" w:rsidR="00566298" w:rsidRPr="009B4E2F" w:rsidRDefault="00566298" w:rsidP="00566298">
      <w:pPr>
        <w:rPr>
          <w:b/>
          <w:bCs/>
          <w:sz w:val="24"/>
          <w:lang w:val="fr-FR"/>
        </w:rPr>
      </w:pPr>
    </w:p>
    <w:p w14:paraId="696B3129" w14:textId="77777777" w:rsidR="00566298" w:rsidRDefault="00566298" w:rsidP="00566298">
      <w:pPr>
        <w:ind w:firstLine="720"/>
        <w:rPr>
          <w:sz w:val="24"/>
          <w:lang w:val="fr-FR"/>
        </w:rPr>
      </w:pPr>
    </w:p>
    <w:p w14:paraId="5049DE17" w14:textId="77777777" w:rsidR="00566298" w:rsidRDefault="00566298" w:rsidP="00566298">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00566298" w:rsidRPr="00DB4C43" w14:paraId="11D6A6B3" w14:textId="77777777" w:rsidTr="008945F1">
        <w:trPr>
          <w:trHeight w:val="375"/>
        </w:trPr>
        <w:tc>
          <w:tcPr>
            <w:tcW w:w="9791" w:type="dxa"/>
            <w:gridSpan w:val="6"/>
            <w:tcBorders>
              <w:top w:val="single" w:sz="8" w:space="0" w:color="auto"/>
              <w:left w:val="single" w:sz="8" w:space="0" w:color="auto"/>
              <w:bottom w:val="single" w:sz="8" w:space="0" w:color="auto"/>
              <w:right w:val="single" w:sz="8" w:space="0" w:color="000000"/>
            </w:tcBorders>
            <w:shd w:val="clear" w:color="auto" w:fill="E5DFEC"/>
            <w:hideMark/>
          </w:tcPr>
          <w:p w14:paraId="3CD9FD49" w14:textId="77777777" w:rsidR="00566298" w:rsidRPr="00DB4C43" w:rsidRDefault="00566298" w:rsidP="008945F1">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00566298" w:rsidRPr="00DB4C43" w14:paraId="6E8FFFD1" w14:textId="77777777" w:rsidTr="008945F1">
        <w:trPr>
          <w:trHeight w:val="405"/>
        </w:trPr>
        <w:tc>
          <w:tcPr>
            <w:tcW w:w="2278" w:type="dxa"/>
            <w:tcBorders>
              <w:top w:val="nil"/>
              <w:left w:val="nil"/>
              <w:bottom w:val="nil"/>
              <w:right w:val="nil"/>
            </w:tcBorders>
            <w:shd w:val="clear" w:color="000000" w:fill="FFFFFF"/>
            <w:noWrap/>
            <w:vAlign w:val="bottom"/>
            <w:hideMark/>
          </w:tcPr>
          <w:p w14:paraId="72C5D7F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14:paraId="2AFA6496"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14:paraId="62F1AA21"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14:paraId="6C18937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14:paraId="05DD65FE"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14:paraId="199E7234" w14:textId="77777777" w:rsidR="00566298" w:rsidRPr="00DB4C43" w:rsidRDefault="00566298" w:rsidP="008945F1">
            <w:pPr>
              <w:rPr>
                <w:rFonts w:ascii="Calibri" w:hAnsi="Calibri"/>
                <w:color w:val="000000"/>
                <w:sz w:val="22"/>
                <w:szCs w:val="22"/>
                <w:lang w:val="en-IN" w:eastAsia="en-IN"/>
              </w:rPr>
            </w:pPr>
          </w:p>
        </w:tc>
      </w:tr>
      <w:tr w:rsidR="00566298" w:rsidRPr="00DB4C43" w14:paraId="3D78F9B0" w14:textId="77777777" w:rsidTr="008945F1">
        <w:trPr>
          <w:trHeight w:val="31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555E758" w14:textId="77777777" w:rsidR="00566298" w:rsidRPr="00DB4C43" w:rsidRDefault="00566298" w:rsidP="008945F1">
            <w:pPr>
              <w:jc w:val="center"/>
              <w:rPr>
                <w:rFonts w:cs="Arial"/>
                <w:b/>
                <w:bCs/>
                <w:lang w:val="en-IN" w:eastAsia="en-IN"/>
              </w:rPr>
            </w:pPr>
            <w:r w:rsidRPr="00DB4C43">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B98DC87" w14:textId="77777777" w:rsidR="00566298" w:rsidRPr="00DB4C43" w:rsidRDefault="00566298" w:rsidP="008945F1">
            <w:pPr>
              <w:jc w:val="center"/>
              <w:rPr>
                <w:rFonts w:cs="Arial"/>
                <w:b/>
                <w:bCs/>
                <w:lang w:val="en-IN" w:eastAsia="en-IN"/>
              </w:rPr>
            </w:pPr>
            <w:r w:rsidRPr="00DB4C43">
              <w:rPr>
                <w:rFonts w:cs="Arial"/>
                <w:b/>
                <w:bCs/>
                <w:lang w:val="en-IN" w:eastAsia="en-IN"/>
              </w:rPr>
              <w:t>Version</w:t>
            </w:r>
          </w:p>
        </w:tc>
        <w:tc>
          <w:tcPr>
            <w:tcW w:w="3036" w:type="dxa"/>
            <w:gridSpan w:val="2"/>
            <w:tcBorders>
              <w:top w:val="single" w:sz="8" w:space="0" w:color="auto"/>
              <w:left w:val="nil"/>
              <w:bottom w:val="single" w:sz="8" w:space="0" w:color="auto"/>
              <w:right w:val="single" w:sz="8" w:space="0" w:color="000000"/>
            </w:tcBorders>
            <w:shd w:val="clear" w:color="auto" w:fill="E5DFEC"/>
            <w:vAlign w:val="center"/>
            <w:hideMark/>
          </w:tcPr>
          <w:p w14:paraId="625124C5" w14:textId="77777777" w:rsidR="00566298" w:rsidRPr="00DB4C43" w:rsidRDefault="00566298" w:rsidP="008945F1">
            <w:pPr>
              <w:jc w:val="center"/>
              <w:rPr>
                <w:rFonts w:cs="Arial"/>
                <w:b/>
                <w:bCs/>
                <w:lang w:val="en-IN" w:eastAsia="en-IN"/>
              </w:rPr>
            </w:pPr>
            <w:r w:rsidRPr="00DB4C43">
              <w:rPr>
                <w:rFonts w:cs="Arial"/>
                <w:b/>
                <w:bCs/>
                <w:lang w:val="en-IN" w:eastAsia="en-IN"/>
              </w:rPr>
              <w:t>Author</w:t>
            </w:r>
          </w:p>
        </w:tc>
        <w:tc>
          <w:tcPr>
            <w:tcW w:w="2776" w:type="dxa"/>
            <w:gridSpan w:val="2"/>
            <w:tcBorders>
              <w:top w:val="single" w:sz="8" w:space="0" w:color="auto"/>
              <w:left w:val="nil"/>
              <w:bottom w:val="single" w:sz="8" w:space="0" w:color="auto"/>
              <w:right w:val="single" w:sz="8" w:space="0" w:color="000000"/>
            </w:tcBorders>
            <w:shd w:val="clear" w:color="auto" w:fill="E5DFEC"/>
            <w:vAlign w:val="center"/>
            <w:hideMark/>
          </w:tcPr>
          <w:p w14:paraId="5DFC91FA" w14:textId="77777777" w:rsidR="00566298" w:rsidRPr="00DB4C43" w:rsidRDefault="00566298" w:rsidP="008945F1">
            <w:pPr>
              <w:jc w:val="center"/>
              <w:rPr>
                <w:rFonts w:cs="Arial"/>
                <w:b/>
                <w:bCs/>
                <w:lang w:val="en-IN" w:eastAsia="en-IN"/>
              </w:rPr>
            </w:pPr>
            <w:r w:rsidRPr="00DB4C43">
              <w:rPr>
                <w:rFonts w:cs="Arial"/>
                <w:b/>
                <w:bCs/>
                <w:lang w:val="en-IN" w:eastAsia="en-IN"/>
              </w:rPr>
              <w:t>Description</w:t>
            </w:r>
          </w:p>
        </w:tc>
      </w:tr>
      <w:tr w:rsidR="009224AC" w:rsidRPr="00DB4C43" w14:paraId="75590C6B" w14:textId="77777777" w:rsidTr="008945F1">
        <w:trPr>
          <w:trHeight w:val="40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650FB4EB" w14:textId="77777777" w:rsidR="009224AC" w:rsidRPr="00DB4C43" w:rsidRDefault="009224AC" w:rsidP="00ED0717">
            <w:pPr>
              <w:rPr>
                <w:rFonts w:ascii="Calibri" w:hAnsi="Calibri"/>
                <w:color w:val="000000"/>
                <w:sz w:val="22"/>
                <w:szCs w:val="22"/>
                <w:lang w:val="en-IN" w:eastAsia="en-IN"/>
              </w:rPr>
            </w:pPr>
            <w:r w:rsidRPr="00DB4C43">
              <w:rPr>
                <w:rFonts w:ascii="Calibri" w:hAnsi="Calibri"/>
                <w:color w:val="000000"/>
                <w:sz w:val="22"/>
                <w:szCs w:val="22"/>
                <w:lang w:val="en-IN" w:eastAsia="en-IN"/>
              </w:rPr>
              <w:t> </w:t>
            </w:r>
            <w:r>
              <w:rPr>
                <w:rFonts w:ascii="Calibri" w:hAnsi="Calibri"/>
                <w:color w:val="000000"/>
                <w:sz w:val="22"/>
                <w:szCs w:val="22"/>
                <w:lang w:val="en-IN" w:eastAsia="en-IN"/>
              </w:rPr>
              <w:t>28-May-2015</w:t>
            </w:r>
          </w:p>
        </w:tc>
        <w:tc>
          <w:tcPr>
            <w:tcW w:w="1701" w:type="dxa"/>
            <w:tcBorders>
              <w:top w:val="nil"/>
              <w:left w:val="nil"/>
              <w:bottom w:val="single" w:sz="8" w:space="0" w:color="auto"/>
              <w:right w:val="nil"/>
            </w:tcBorders>
            <w:shd w:val="clear" w:color="000000" w:fill="FFFFFF"/>
            <w:noWrap/>
            <w:vAlign w:val="bottom"/>
            <w:hideMark/>
          </w:tcPr>
          <w:p w14:paraId="269C8F5D" w14:textId="77777777" w:rsidR="009224AC" w:rsidRPr="00DB4C43" w:rsidRDefault="009224AC" w:rsidP="00ED0717">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349D27"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07DCE1E"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009224AC" w:rsidRPr="00DB4C43" w14:paraId="23EFFBF2" w14:textId="77777777" w:rsidTr="008945F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743E5590"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166561E3"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4A68FC95"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38AEC608"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51E18A55" w14:textId="77777777" w:rsidTr="008945F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48A140FD"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6D470E16"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9F45C93"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E90538A"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42B21747" w14:textId="77777777" w:rsidTr="008945F1">
        <w:trPr>
          <w:trHeight w:val="300"/>
        </w:trPr>
        <w:tc>
          <w:tcPr>
            <w:tcW w:w="2278" w:type="dxa"/>
            <w:tcBorders>
              <w:top w:val="nil"/>
              <w:left w:val="single" w:sz="8" w:space="0" w:color="auto"/>
              <w:bottom w:val="single" w:sz="4" w:space="0" w:color="auto"/>
              <w:right w:val="single" w:sz="8" w:space="0" w:color="auto"/>
            </w:tcBorders>
            <w:shd w:val="clear" w:color="000000" w:fill="FFFFFF"/>
            <w:noWrap/>
            <w:vAlign w:val="bottom"/>
            <w:hideMark/>
          </w:tcPr>
          <w:p w14:paraId="5484B75E"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4" w:space="0" w:color="auto"/>
              <w:right w:val="nil"/>
            </w:tcBorders>
            <w:shd w:val="clear" w:color="000000" w:fill="FFFFFF"/>
            <w:noWrap/>
            <w:vAlign w:val="bottom"/>
            <w:hideMark/>
          </w:tcPr>
          <w:p w14:paraId="027B7ED9"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56BDFB4F"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4" w:space="0" w:color="auto"/>
              <w:right w:val="single" w:sz="8" w:space="0" w:color="auto"/>
            </w:tcBorders>
            <w:shd w:val="clear" w:color="000000" w:fill="FFFFFF"/>
            <w:vAlign w:val="bottom"/>
            <w:hideMark/>
          </w:tcPr>
          <w:p w14:paraId="515EF38C"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14:paraId="4533DB54" w14:textId="77777777" w:rsidR="00566298" w:rsidRDefault="00566298" w:rsidP="00566298">
      <w:pPr>
        <w:rPr>
          <w:rFonts w:cs="Arial"/>
          <w:lang w:val="fr-FR"/>
        </w:rPr>
      </w:pPr>
    </w:p>
    <w:p w14:paraId="71720BDD" w14:textId="77777777" w:rsidR="00566298" w:rsidRDefault="00566298" w:rsidP="00566298"/>
    <w:p w14:paraId="3F3E2222" w14:textId="77777777" w:rsidR="00566298" w:rsidRDefault="00566298" w:rsidP="00566298">
      <w:pPr>
        <w:numPr>
          <w:ins w:id="149" w:author="Unknown"/>
        </w:numPr>
        <w:autoSpaceDE w:val="0"/>
        <w:autoSpaceDN w:val="0"/>
        <w:adjustRightInd w:val="0"/>
        <w:rPr>
          <w:rFonts w:ascii="Arial" w:hAnsi="Arial" w:cs="Arial"/>
          <w:color w:val="3366FF"/>
        </w:rPr>
      </w:pPr>
    </w:p>
    <w:p w14:paraId="4DB04E23"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5D2662">
      <w:headerReference w:type="default" r:id="rId20"/>
      <w:footerReference w:type="default" r:id="rId21"/>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DE0A7" w14:textId="77777777" w:rsidR="00683E2B" w:rsidRDefault="00683E2B">
      <w:r>
        <w:separator/>
      </w:r>
    </w:p>
  </w:endnote>
  <w:endnote w:type="continuationSeparator" w:id="0">
    <w:p w14:paraId="5D1F805E" w14:textId="77777777" w:rsidR="00683E2B" w:rsidRDefault="00683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35BC" w14:textId="77777777" w:rsidR="001F5AD1" w:rsidRDefault="005D2662">
    <w:pPr>
      <w:pStyle w:val="Footer"/>
      <w:framePr w:wrap="around" w:vAnchor="text" w:hAnchor="margin"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14:paraId="52CF6B40" w14:textId="77777777" w:rsidR="001F5AD1" w:rsidRDefault="001F5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9DA7" w14:textId="77777777" w:rsidR="008B5D40" w:rsidRDefault="008B5D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8551" w14:textId="77777777" w:rsidR="008B5D40" w:rsidRDefault="008B5D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0521" w14:textId="2D6D2575" w:rsidR="00566298" w:rsidRDefault="00566298" w:rsidP="00566298">
    <w:pPr>
      <w:pStyle w:val="Footer"/>
      <w:pBdr>
        <w:top w:val="single" w:sz="4" w:space="1" w:color="auto"/>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2757B7">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t>Standard Template Version 2.2</w:t>
    </w:r>
    <w:r>
      <w:tab/>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r>
      <w:fldChar w:fldCharType="begin"/>
    </w:r>
    <w:r>
      <w:instrText>NUMPAGES</w:instrText>
    </w:r>
    <w:r>
      <w:fldChar w:fldCharType="separate"/>
    </w:r>
    <w:r w:rsidR="008B5D40">
      <w:rPr>
        <w:noProof/>
      </w:rPr>
      <w:t>13</w:t>
    </w:r>
    <w:r>
      <w:fldChar w:fldCharType="end"/>
    </w:r>
    <w:r>
      <w:tab/>
    </w:r>
  </w:p>
  <w:p w14:paraId="63E5AC1C" w14:textId="77777777" w:rsidR="00566298" w:rsidRDefault="0056629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6E032323" w:rsidR="001F5AD1" w:rsidRPr="00566298" w:rsidRDefault="00566298" w:rsidP="00566298">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2757B7">
      <w:rPr>
        <w:bCs/>
        <w:i/>
        <w:noProof/>
        <w:snapToGrid w:val="0"/>
        <w:sz w:val="14"/>
      </w:rPr>
      <w:t>12/08/2022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3426D" w14:textId="77777777" w:rsidR="00683E2B" w:rsidRDefault="00683E2B">
      <w:r>
        <w:separator/>
      </w:r>
    </w:p>
  </w:footnote>
  <w:footnote w:type="continuationSeparator" w:id="0">
    <w:p w14:paraId="253AC5D4" w14:textId="77777777" w:rsidR="00683E2B" w:rsidRDefault="00683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E3FE" w14:textId="77777777" w:rsidR="008B5D40" w:rsidRDefault="008B5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9F30" w14:textId="77777777" w:rsidR="001F5AD1" w:rsidRDefault="008B5D40">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D6FF" w14:textId="77777777" w:rsidR="008B5D40" w:rsidRDefault="008B5D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F6E6" w14:textId="77777777" w:rsidR="001F5AD1" w:rsidRDefault="001F5AD1">
    <w:pPr>
      <w:pStyle w:val="Header"/>
      <w:pBdr>
        <w:bottom w:val="single" w:sz="4" w:space="1" w:color="auto"/>
      </w:pBdr>
    </w:pPr>
    <w:r>
      <w:t xml:space="preserve">                                             </w:t>
    </w:r>
  </w:p>
  <w:p w14:paraId="623D9611" w14:textId="77777777" w:rsidR="001F5AD1" w:rsidRDefault="001F5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1AB1AA4"/>
    <w:multiLevelType w:val="multilevel"/>
    <w:tmpl w:val="84F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51595"/>
    <w:multiLevelType w:val="multilevel"/>
    <w:tmpl w:val="84149C7E"/>
    <w:numStyleLink w:val="Headings2"/>
  </w:abstractNum>
  <w:abstractNum w:abstractNumId="7"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A520DB0"/>
    <w:multiLevelType w:val="hybridMultilevel"/>
    <w:tmpl w:val="98B4CED0"/>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9" w15:restartNumberingAfterBreak="0">
    <w:nsid w:val="0B224699"/>
    <w:multiLevelType w:val="hybridMultilevel"/>
    <w:tmpl w:val="319802CC"/>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0" w15:restartNumberingAfterBreak="0">
    <w:nsid w:val="1A4F7ED7"/>
    <w:multiLevelType w:val="hybridMultilevel"/>
    <w:tmpl w:val="C77A38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07435B"/>
    <w:multiLevelType w:val="hybridMultilevel"/>
    <w:tmpl w:val="89060D0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21A74196"/>
    <w:multiLevelType w:val="hybridMultilevel"/>
    <w:tmpl w:val="B9CEB1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8272CB"/>
    <w:multiLevelType w:val="hybridMultilevel"/>
    <w:tmpl w:val="4FCCA7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7E4583"/>
    <w:multiLevelType w:val="multilevel"/>
    <w:tmpl w:val="0ABC3322"/>
    <w:numStyleLink w:val="Headings"/>
  </w:abstractNum>
  <w:abstractNum w:abstractNumId="15" w15:restartNumberingAfterBreak="0">
    <w:nsid w:val="31EE4751"/>
    <w:multiLevelType w:val="hybridMultilevel"/>
    <w:tmpl w:val="231A215E"/>
    <w:lvl w:ilvl="0" w:tplc="8AD69F3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A9341D"/>
    <w:multiLevelType w:val="hybridMultilevel"/>
    <w:tmpl w:val="FA02B9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BB30F10"/>
    <w:multiLevelType w:val="hybridMultilevel"/>
    <w:tmpl w:val="320674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CD74E5"/>
    <w:multiLevelType w:val="hybridMultilevel"/>
    <w:tmpl w:val="44725DCC"/>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20"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1" w15:restartNumberingAfterBreak="0">
    <w:nsid w:val="5FD945FE"/>
    <w:multiLevelType w:val="hybridMultilevel"/>
    <w:tmpl w:val="ED686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7422632"/>
    <w:multiLevelType w:val="hybridMultilevel"/>
    <w:tmpl w:val="00AC3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475"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24" w15:restartNumberingAfterBreak="0">
    <w:nsid w:val="77183640"/>
    <w:multiLevelType w:val="hybridMultilevel"/>
    <w:tmpl w:val="F5E64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DA7507"/>
    <w:multiLevelType w:val="multilevel"/>
    <w:tmpl w:val="7B9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2375E"/>
    <w:multiLevelType w:val="hybridMultilevel"/>
    <w:tmpl w:val="9B686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9728866">
    <w:abstractNumId w:val="16"/>
  </w:num>
  <w:num w:numId="2" w16cid:durableId="740448393">
    <w:abstractNumId w:val="7"/>
  </w:num>
  <w:num w:numId="3" w16cid:durableId="2029258989">
    <w:abstractNumId w:val="14"/>
  </w:num>
  <w:num w:numId="4" w16cid:durableId="1608464637">
    <w:abstractNumId w:val="23"/>
  </w:num>
  <w:num w:numId="5" w16cid:durableId="820389317">
    <w:abstractNumId w:val="6"/>
  </w:num>
  <w:num w:numId="6" w16cid:durableId="1548571268">
    <w:abstractNumId w:val="25"/>
  </w:num>
  <w:num w:numId="7" w16cid:durableId="337926988">
    <w:abstractNumId w:val="23"/>
  </w:num>
  <w:num w:numId="8" w16cid:durableId="679695999">
    <w:abstractNumId w:val="23"/>
  </w:num>
  <w:num w:numId="9" w16cid:durableId="470176688">
    <w:abstractNumId w:val="23"/>
  </w:num>
  <w:num w:numId="10" w16cid:durableId="1480533416">
    <w:abstractNumId w:val="23"/>
  </w:num>
  <w:num w:numId="11" w16cid:durableId="1995596033">
    <w:abstractNumId w:val="23"/>
  </w:num>
  <w:num w:numId="12" w16cid:durableId="463080667">
    <w:abstractNumId w:val="23"/>
  </w:num>
  <w:num w:numId="13" w16cid:durableId="780297294">
    <w:abstractNumId w:val="20"/>
  </w:num>
  <w:num w:numId="14" w16cid:durableId="92166725">
    <w:abstractNumId w:val="23"/>
  </w:num>
  <w:num w:numId="15" w16cid:durableId="1782066299">
    <w:abstractNumId w:val="23"/>
  </w:num>
  <w:num w:numId="16" w16cid:durableId="623342812">
    <w:abstractNumId w:val="23"/>
  </w:num>
  <w:num w:numId="17" w16cid:durableId="2079860740">
    <w:abstractNumId w:val="23"/>
  </w:num>
  <w:num w:numId="18" w16cid:durableId="1788696810">
    <w:abstractNumId w:val="23"/>
  </w:num>
  <w:num w:numId="19" w16cid:durableId="101920220">
    <w:abstractNumId w:val="23"/>
  </w:num>
  <w:num w:numId="20" w16cid:durableId="1726298009">
    <w:abstractNumId w:val="23"/>
  </w:num>
  <w:num w:numId="21" w16cid:durableId="122190786">
    <w:abstractNumId w:val="5"/>
  </w:num>
  <w:num w:numId="22" w16cid:durableId="1402369968">
    <w:abstractNumId w:val="23"/>
  </w:num>
  <w:num w:numId="23" w16cid:durableId="1689717249">
    <w:abstractNumId w:val="23"/>
  </w:num>
  <w:num w:numId="24" w16cid:durableId="1520852642">
    <w:abstractNumId w:val="23"/>
  </w:num>
  <w:num w:numId="25" w16cid:durableId="1016033889">
    <w:abstractNumId w:val="23"/>
  </w:num>
  <w:num w:numId="26" w16cid:durableId="390226941">
    <w:abstractNumId w:val="23"/>
  </w:num>
  <w:num w:numId="27" w16cid:durableId="948974617">
    <w:abstractNumId w:val="23"/>
  </w:num>
  <w:num w:numId="28" w16cid:durableId="1204950052">
    <w:abstractNumId w:val="22"/>
  </w:num>
  <w:num w:numId="29" w16cid:durableId="2105297412">
    <w:abstractNumId w:val="17"/>
  </w:num>
  <w:num w:numId="30" w16cid:durableId="1528327261">
    <w:abstractNumId w:val="8"/>
  </w:num>
  <w:num w:numId="31" w16cid:durableId="1089348073">
    <w:abstractNumId w:val="15"/>
  </w:num>
  <w:num w:numId="32" w16cid:durableId="414132815">
    <w:abstractNumId w:val="21"/>
  </w:num>
  <w:num w:numId="33" w16cid:durableId="482046093">
    <w:abstractNumId w:val="11"/>
  </w:num>
  <w:num w:numId="34" w16cid:durableId="750663019">
    <w:abstractNumId w:val="26"/>
  </w:num>
  <w:num w:numId="35" w16cid:durableId="146288897">
    <w:abstractNumId w:val="13"/>
  </w:num>
  <w:num w:numId="36" w16cid:durableId="377552968">
    <w:abstractNumId w:val="9"/>
  </w:num>
  <w:num w:numId="37" w16cid:durableId="25952683">
    <w:abstractNumId w:val="10"/>
  </w:num>
  <w:num w:numId="38" w16cid:durableId="567957794">
    <w:abstractNumId w:val="18"/>
  </w:num>
  <w:num w:numId="39" w16cid:durableId="1755473964">
    <w:abstractNumId w:val="12"/>
  </w:num>
  <w:num w:numId="40" w16cid:durableId="678191869">
    <w:abstractNumId w:val="19"/>
  </w:num>
  <w:num w:numId="41" w16cid:durableId="1336034612">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324B3"/>
    <w:rsid w:val="00032C69"/>
    <w:rsid w:val="00050714"/>
    <w:rsid w:val="00065178"/>
    <w:rsid w:val="000A3F25"/>
    <w:rsid w:val="000C58FF"/>
    <w:rsid w:val="000C74B2"/>
    <w:rsid w:val="001267B1"/>
    <w:rsid w:val="00140A70"/>
    <w:rsid w:val="00144C4C"/>
    <w:rsid w:val="001677D9"/>
    <w:rsid w:val="00190A45"/>
    <w:rsid w:val="00193769"/>
    <w:rsid w:val="0019538E"/>
    <w:rsid w:val="00196E7D"/>
    <w:rsid w:val="001E2AC5"/>
    <w:rsid w:val="001F5AD1"/>
    <w:rsid w:val="002039EE"/>
    <w:rsid w:val="00231E2A"/>
    <w:rsid w:val="0026159B"/>
    <w:rsid w:val="00272E71"/>
    <w:rsid w:val="002757B7"/>
    <w:rsid w:val="002B5A72"/>
    <w:rsid w:val="002C3590"/>
    <w:rsid w:val="002D1D3E"/>
    <w:rsid w:val="002D3470"/>
    <w:rsid w:val="002E66F4"/>
    <w:rsid w:val="002F12D4"/>
    <w:rsid w:val="00312430"/>
    <w:rsid w:val="00333A76"/>
    <w:rsid w:val="0033685F"/>
    <w:rsid w:val="00363E76"/>
    <w:rsid w:val="003751D9"/>
    <w:rsid w:val="004327CC"/>
    <w:rsid w:val="0045480B"/>
    <w:rsid w:val="00456D34"/>
    <w:rsid w:val="004571E7"/>
    <w:rsid w:val="004A199F"/>
    <w:rsid w:val="004A27EA"/>
    <w:rsid w:val="004B7DE6"/>
    <w:rsid w:val="004F2AC9"/>
    <w:rsid w:val="004F467C"/>
    <w:rsid w:val="005062FD"/>
    <w:rsid w:val="0052055C"/>
    <w:rsid w:val="00566298"/>
    <w:rsid w:val="005A4286"/>
    <w:rsid w:val="005A721E"/>
    <w:rsid w:val="005B39C4"/>
    <w:rsid w:val="005B62C5"/>
    <w:rsid w:val="005D2662"/>
    <w:rsid w:val="005D684C"/>
    <w:rsid w:val="005D7E81"/>
    <w:rsid w:val="005E7584"/>
    <w:rsid w:val="00632C3B"/>
    <w:rsid w:val="00653A0C"/>
    <w:rsid w:val="00683E2B"/>
    <w:rsid w:val="006903F2"/>
    <w:rsid w:val="00694D79"/>
    <w:rsid w:val="006A5DBA"/>
    <w:rsid w:val="006B1DE1"/>
    <w:rsid w:val="006B33B2"/>
    <w:rsid w:val="006B3C2A"/>
    <w:rsid w:val="006C7879"/>
    <w:rsid w:val="006F49FB"/>
    <w:rsid w:val="007306A2"/>
    <w:rsid w:val="00736F04"/>
    <w:rsid w:val="007B42B5"/>
    <w:rsid w:val="007D4C5D"/>
    <w:rsid w:val="007E0CDC"/>
    <w:rsid w:val="00851F85"/>
    <w:rsid w:val="00865897"/>
    <w:rsid w:val="00871083"/>
    <w:rsid w:val="00873023"/>
    <w:rsid w:val="00890EBD"/>
    <w:rsid w:val="008B5D40"/>
    <w:rsid w:val="009009C1"/>
    <w:rsid w:val="00912B13"/>
    <w:rsid w:val="009224AC"/>
    <w:rsid w:val="009356BA"/>
    <w:rsid w:val="009561DA"/>
    <w:rsid w:val="009B0A63"/>
    <w:rsid w:val="009D4FE0"/>
    <w:rsid w:val="009E53F2"/>
    <w:rsid w:val="009F0B60"/>
    <w:rsid w:val="009F17B5"/>
    <w:rsid w:val="00A20F89"/>
    <w:rsid w:val="00A30797"/>
    <w:rsid w:val="00A45379"/>
    <w:rsid w:val="00A610A4"/>
    <w:rsid w:val="00A81485"/>
    <w:rsid w:val="00AA4823"/>
    <w:rsid w:val="00AC0D57"/>
    <w:rsid w:val="00AD0765"/>
    <w:rsid w:val="00AD5DC7"/>
    <w:rsid w:val="00AE5C5C"/>
    <w:rsid w:val="00AE6DDE"/>
    <w:rsid w:val="00B06D05"/>
    <w:rsid w:val="00B1405F"/>
    <w:rsid w:val="00B25D84"/>
    <w:rsid w:val="00B3576D"/>
    <w:rsid w:val="00B40796"/>
    <w:rsid w:val="00B42E1F"/>
    <w:rsid w:val="00B563A7"/>
    <w:rsid w:val="00B85653"/>
    <w:rsid w:val="00B86F1C"/>
    <w:rsid w:val="00BA5496"/>
    <w:rsid w:val="00BB1ADA"/>
    <w:rsid w:val="00BB6EB1"/>
    <w:rsid w:val="00BC43AA"/>
    <w:rsid w:val="00BE57D7"/>
    <w:rsid w:val="00C01701"/>
    <w:rsid w:val="00C2035B"/>
    <w:rsid w:val="00C26C21"/>
    <w:rsid w:val="00C46133"/>
    <w:rsid w:val="00C57D33"/>
    <w:rsid w:val="00CC5448"/>
    <w:rsid w:val="00CE5AD2"/>
    <w:rsid w:val="00CF4F00"/>
    <w:rsid w:val="00D00827"/>
    <w:rsid w:val="00D10D5F"/>
    <w:rsid w:val="00D22E79"/>
    <w:rsid w:val="00D67B7B"/>
    <w:rsid w:val="00DA08F8"/>
    <w:rsid w:val="00DA6E32"/>
    <w:rsid w:val="00E120EC"/>
    <w:rsid w:val="00E1225E"/>
    <w:rsid w:val="00E431BD"/>
    <w:rsid w:val="00E51459"/>
    <w:rsid w:val="00E56DAC"/>
    <w:rsid w:val="00EA4DE2"/>
    <w:rsid w:val="00EC2EE4"/>
    <w:rsid w:val="00ED14C1"/>
    <w:rsid w:val="00ED2482"/>
    <w:rsid w:val="00ED6EDC"/>
    <w:rsid w:val="00EF4B9D"/>
    <w:rsid w:val="00F10138"/>
    <w:rsid w:val="00F13B00"/>
    <w:rsid w:val="00F2217B"/>
    <w:rsid w:val="00F23725"/>
    <w:rsid w:val="00F304DA"/>
    <w:rsid w:val="00F33B49"/>
    <w:rsid w:val="00F34E05"/>
    <w:rsid w:val="00F46DA6"/>
    <w:rsid w:val="00F60A20"/>
    <w:rsid w:val="00F65EB4"/>
    <w:rsid w:val="00F6799C"/>
    <w:rsid w:val="00F7103C"/>
    <w:rsid w:val="00F73B5D"/>
    <w:rsid w:val="00F748A1"/>
    <w:rsid w:val="00F81340"/>
    <w:rsid w:val="00F96124"/>
    <w:rsid w:val="00FB59AC"/>
    <w:rsid w:val="00FC18FA"/>
    <w:rsid w:val="00FD12E4"/>
    <w:rsid w:val="00FE3ABB"/>
    <w:rsid w:val="00FE5701"/>
    <w:rsid w:val="00FF2103"/>
    <w:rsid w:val="14584F4D"/>
    <w:rsid w:val="434F10BF"/>
    <w:rsid w:val="43880B33"/>
    <w:rsid w:val="61CE4D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A1A7B"/>
  <w15:docId w15:val="{5F135845-B973-43EF-A9FE-4312A0C2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paragraph" w:styleId="ListParagraph">
    <w:name w:val="List Paragraph"/>
    <w:basedOn w:val="Normal"/>
    <w:uiPriority w:val="34"/>
    <w:qFormat/>
    <w:rsid w:val="005A721E"/>
    <w:pPr>
      <w:ind w:left="720"/>
      <w:contextualSpacing/>
    </w:pPr>
  </w:style>
  <w:style w:type="paragraph" w:customStyle="1" w:styleId="paragraph">
    <w:name w:val="paragraph"/>
    <w:basedOn w:val="Normal"/>
    <w:rsid w:val="00F33B49"/>
    <w:pPr>
      <w:spacing w:before="100" w:beforeAutospacing="1" w:after="100" w:afterAutospacing="1"/>
    </w:pPr>
    <w:rPr>
      <w:sz w:val="24"/>
      <w:szCs w:val="24"/>
    </w:rPr>
  </w:style>
  <w:style w:type="character" w:customStyle="1" w:styleId="normaltextrun">
    <w:name w:val="normaltextrun"/>
    <w:basedOn w:val="DefaultParagraphFont"/>
    <w:rsid w:val="00F33B49"/>
  </w:style>
  <w:style w:type="character" w:customStyle="1" w:styleId="eop">
    <w:name w:val="eop"/>
    <w:basedOn w:val="DefaultParagraphFont"/>
    <w:rsid w:val="00F33B49"/>
  </w:style>
  <w:style w:type="character" w:customStyle="1" w:styleId="tabchar">
    <w:name w:val="tabchar"/>
    <w:basedOn w:val="DefaultParagraphFont"/>
    <w:rsid w:val="00F33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en.wikipedia.org/wiki/Data_mediation"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en.wikipedia.org/wiki/Data_transformation"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en.wikipedia.org/w/index.php?title=Data_consolidation&amp;action=edit&amp;redlink=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1" ma:contentTypeDescription="Create a new document." ma:contentTypeScope="" ma:versionID="b639b02f412e3b3bce19ea616e7e8685">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97eeef31cd4170e171966bd194359aa5"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4d1bdad-f2cd-4923-904d-11cc2634ad0a}"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2.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3.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4.xml><?xml version="1.0" encoding="utf-8"?>
<ds:datastoreItem xmlns:ds="http://schemas.openxmlformats.org/officeDocument/2006/customXml" ds:itemID="{0D87EE42-9E0A-4DC1-A313-5E7161FF7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QT_HLD &amp; LLD</Template>
  <TotalTime>9</TotalTime>
  <Pages>15</Pages>
  <Words>3909</Words>
  <Characters>22285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Arif Sarkar</cp:lastModifiedBy>
  <cp:revision>6</cp:revision>
  <dcterms:created xsi:type="dcterms:W3CDTF">2022-12-07T14:40:00Z</dcterms:created>
  <dcterms:modified xsi:type="dcterms:W3CDTF">2022-12-08T03:32:00Z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