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07E6" w14:textId="77777777" w:rsidR="009F0B60" w:rsidRDefault="009F0B60">
      <w:pPr>
        <w:tabs>
          <w:tab w:val="left" w:pos="2268"/>
        </w:tabs>
        <w:ind w:left="2268" w:hanging="2268"/>
        <w:jc w:val="both"/>
        <w:rPr>
          <w:rFonts w:ascii="Arial" w:hAnsi="Arial" w:cs="Arial"/>
          <w:b/>
        </w:rPr>
      </w:pPr>
    </w:p>
    <w:p w14:paraId="16D3BD27" w14:textId="77777777" w:rsidR="009F0B60" w:rsidRDefault="009F0B60">
      <w:pPr>
        <w:rPr>
          <w:rFonts w:ascii="Arial" w:hAnsi="Arial" w:cs="Arial"/>
        </w:rPr>
      </w:pPr>
    </w:p>
    <w:p w14:paraId="540C364B" w14:textId="77777777" w:rsidR="009F0B60" w:rsidRDefault="009F0B60">
      <w:pPr>
        <w:rPr>
          <w:rFonts w:ascii="Arial" w:hAnsi="Arial" w:cs="Arial"/>
        </w:rPr>
      </w:pPr>
    </w:p>
    <w:p w14:paraId="738BACC4" w14:textId="77777777" w:rsidR="009F0B60" w:rsidRDefault="009F0B60">
      <w:pPr>
        <w:rPr>
          <w:rFonts w:ascii="Arial" w:hAnsi="Arial" w:cs="Arial"/>
        </w:rPr>
      </w:pPr>
    </w:p>
    <w:p w14:paraId="506FCD05" w14:textId="77777777" w:rsidR="009F0B60" w:rsidRDefault="009F0B60">
      <w:pPr>
        <w:rPr>
          <w:rFonts w:ascii="Arial" w:hAnsi="Arial" w:cs="Arial"/>
        </w:rPr>
      </w:pPr>
    </w:p>
    <w:p w14:paraId="6C190F5B" w14:textId="77777777" w:rsidR="009F0B60" w:rsidRDefault="009F0B60">
      <w:pPr>
        <w:rPr>
          <w:rFonts w:ascii="Arial" w:hAnsi="Arial" w:cs="Arial"/>
        </w:rPr>
      </w:pPr>
    </w:p>
    <w:p w14:paraId="186F0E65" w14:textId="77777777" w:rsidR="009F0B60" w:rsidRDefault="009F0B60">
      <w:pPr>
        <w:rPr>
          <w:rFonts w:ascii="Arial" w:hAnsi="Arial" w:cs="Arial"/>
        </w:rPr>
      </w:pPr>
    </w:p>
    <w:p w14:paraId="778807BD" w14:textId="77777777" w:rsidR="009F0B60" w:rsidRDefault="009F0B60">
      <w:pPr>
        <w:rPr>
          <w:rFonts w:ascii="Arial" w:hAnsi="Arial" w:cs="Arial"/>
        </w:rPr>
      </w:pPr>
    </w:p>
    <w:p w14:paraId="389DCFB4" w14:textId="77777777" w:rsidR="009F0B60" w:rsidRDefault="009F0B60">
      <w:pPr>
        <w:rPr>
          <w:rFonts w:ascii="Arial" w:hAnsi="Arial" w:cs="Arial"/>
        </w:rPr>
      </w:pPr>
    </w:p>
    <w:p w14:paraId="1935F18D" w14:textId="77777777" w:rsidR="009F0B60" w:rsidRDefault="009F0B60">
      <w:pPr>
        <w:ind w:left="1440"/>
        <w:rPr>
          <w:rFonts w:ascii="Arial" w:hAnsi="Arial" w:cs="Arial"/>
        </w:rPr>
      </w:pPr>
    </w:p>
    <w:p w14:paraId="45807ACD" w14:textId="77777777" w:rsidR="009F0B60" w:rsidRDefault="009F0B60">
      <w:pPr>
        <w:rPr>
          <w:rFonts w:ascii="Arial" w:hAnsi="Arial" w:cs="Arial"/>
        </w:rPr>
      </w:pPr>
    </w:p>
    <w:p w14:paraId="6CF3D65F" w14:textId="77777777" w:rsidR="009F0B60" w:rsidRDefault="009F0B60">
      <w:pPr>
        <w:rPr>
          <w:rFonts w:ascii="Arial" w:hAnsi="Arial" w:cs="Arial"/>
        </w:rPr>
      </w:pPr>
    </w:p>
    <w:p w14:paraId="6173FACA" w14:textId="77777777" w:rsidR="009F0B60" w:rsidRDefault="009F0B60">
      <w:pPr>
        <w:rPr>
          <w:rFonts w:ascii="Arial" w:hAnsi="Arial" w:cs="Arial"/>
        </w:rPr>
      </w:pPr>
    </w:p>
    <w:p w14:paraId="3968F006" w14:textId="77777777" w:rsidR="009F0B60" w:rsidRDefault="009F0B60">
      <w:pPr>
        <w:rPr>
          <w:rFonts w:ascii="Arial" w:hAnsi="Arial" w:cs="Arial"/>
        </w:rPr>
      </w:pPr>
    </w:p>
    <w:p w14:paraId="15716961" w14:textId="2914B8E6" w:rsidR="009224AC" w:rsidRPr="005A721E" w:rsidRDefault="005A721E" w:rsidP="005A721E">
      <w:pPr>
        <w:jc w:val="right"/>
        <w:rPr>
          <w:rFonts w:ascii="Calibri" w:hAnsi="Calibri" w:cs="Calibri"/>
          <w:b/>
          <w:bCs/>
          <w:sz w:val="40"/>
          <w:szCs w:val="40"/>
          <w:lang w:val="fr-FR"/>
        </w:rPr>
      </w:pPr>
      <w:r w:rsidRPr="005A721E">
        <w:rPr>
          <w:rFonts w:ascii="Calibri" w:hAnsi="Calibri" w:cs="Calibri"/>
          <w:b/>
          <w:bCs/>
          <w:sz w:val="40"/>
          <w:szCs w:val="40"/>
        </w:rPr>
        <w:t>IOT DATA LOGGER</w:t>
      </w:r>
      <w:r w:rsidR="009224AC" w:rsidRPr="005A721E">
        <w:rPr>
          <w:rFonts w:ascii="Calibri" w:hAnsi="Calibri" w:cs="Calibri"/>
          <w:b/>
          <w:bCs/>
          <w:sz w:val="40"/>
          <w:szCs w:val="40"/>
        </w:rPr>
        <w:fldChar w:fldCharType="begin"/>
      </w:r>
      <w:r w:rsidR="009224AC" w:rsidRPr="005A721E">
        <w:rPr>
          <w:rFonts w:ascii="Calibri" w:hAnsi="Calibri" w:cs="Calibri"/>
          <w:b/>
          <w:bCs/>
          <w:sz w:val="40"/>
          <w:szCs w:val="40"/>
          <w:lang w:val="fr-FR"/>
        </w:rPr>
        <w:instrText xml:space="preserve"> SUBJECT  \* MERGEFORMAT </w:instrText>
      </w:r>
      <w:r w:rsidR="009224AC" w:rsidRPr="005A721E">
        <w:rPr>
          <w:rFonts w:ascii="Calibri" w:hAnsi="Calibri" w:cs="Calibri"/>
          <w:b/>
          <w:bCs/>
          <w:sz w:val="40"/>
          <w:szCs w:val="40"/>
        </w:rPr>
        <w:fldChar w:fldCharType="end"/>
      </w:r>
    </w:p>
    <w:p w14:paraId="3AE47678" w14:textId="77777777" w:rsidR="00566298" w:rsidRPr="00DF1414" w:rsidRDefault="00566298" w:rsidP="00566298">
      <w:pPr>
        <w:tabs>
          <w:tab w:val="left" w:pos="-720"/>
        </w:tabs>
        <w:rPr>
          <w:sz w:val="36"/>
          <w:lang w:val="fr-FR"/>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7E81BF62" w14:textId="77777777" w:rsidR="009F0B60" w:rsidRDefault="00566298">
      <w:pPr>
        <w:pStyle w:val="Title"/>
        <w:jc w:val="right"/>
        <w:rPr>
          <w:noProof/>
          <w:sz w:val="32"/>
          <w:lang w:val="fr-FR"/>
        </w:rPr>
      </w:pPr>
      <w:r>
        <w:rPr>
          <w:rFonts w:cs="Arial"/>
        </w:rPr>
        <w:t xml:space="preserve">            </w:t>
      </w:r>
      <w:r w:rsidR="005D684C" w:rsidRPr="00566298">
        <w:rPr>
          <w:noProof/>
          <w:sz w:val="32"/>
          <w:lang w:val="fr-FR"/>
        </w:rPr>
        <w:t>High Level Design</w:t>
      </w:r>
      <w:r w:rsidR="00032C69" w:rsidRPr="00566298">
        <w:rPr>
          <w:noProof/>
          <w:sz w:val="32"/>
          <w:lang w:val="fr-FR"/>
        </w:rPr>
        <w:t xml:space="preserve"> &amp; Low Level Design</w:t>
      </w:r>
      <w:r w:rsidR="009F0B60" w:rsidRPr="00566298">
        <w:rPr>
          <w:noProof/>
          <w:sz w:val="32"/>
          <w:lang w:val="fr-FR"/>
        </w:rPr>
        <w:t xml:space="preserve"> </w:t>
      </w:r>
    </w:p>
    <w:p w14:paraId="52981460" w14:textId="77777777" w:rsidR="00566298" w:rsidRPr="00566298" w:rsidRDefault="00566298" w:rsidP="00566298">
      <w:pPr>
        <w:rPr>
          <w:lang w:val="fr-FR"/>
        </w:rPr>
      </w:pPr>
    </w:p>
    <w:p w14:paraId="2F5297CB" w14:textId="77777777" w:rsidR="009F0B60" w:rsidRDefault="009F0B60" w:rsidP="00566298">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14:paraId="0E961653" w14:textId="77777777" w:rsidR="009F0B60" w:rsidRDefault="009F0B60" w:rsidP="00566298">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566298" w:rsidRPr="00E173E9" w14:paraId="2AC941BC" w14:textId="77777777" w:rsidTr="61CE4D1B">
        <w:trPr>
          <w:trHeight w:val="420"/>
        </w:trPr>
        <w:tc>
          <w:tcPr>
            <w:tcW w:w="9860" w:type="dxa"/>
            <w:gridSpan w:val="9"/>
            <w:tcBorders>
              <w:top w:val="single" w:sz="8" w:space="0" w:color="auto"/>
              <w:left w:val="single" w:sz="8" w:space="0" w:color="auto"/>
              <w:bottom w:val="single" w:sz="8" w:space="0" w:color="auto"/>
              <w:right w:val="single" w:sz="8" w:space="0" w:color="000000" w:themeColor="text1"/>
            </w:tcBorders>
            <w:shd w:val="clear" w:color="auto" w:fill="E5DFEC" w:themeFill="accent4" w:themeFillTint="33"/>
            <w:hideMark/>
          </w:tcPr>
          <w:p w14:paraId="1B8079B1" w14:textId="77777777" w:rsidR="00566298" w:rsidRPr="00E173E9" w:rsidRDefault="00566298" w:rsidP="008945F1">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rsidTr="61CE4D1B">
        <w:trPr>
          <w:trHeight w:val="420"/>
        </w:trPr>
        <w:tc>
          <w:tcPr>
            <w:tcW w:w="2278" w:type="dxa"/>
            <w:tcBorders>
              <w:top w:val="nil"/>
              <w:left w:val="nil"/>
              <w:bottom w:val="nil"/>
              <w:right w:val="nil"/>
            </w:tcBorders>
            <w:shd w:val="clear" w:color="auto" w:fill="auto"/>
            <w:hideMark/>
          </w:tcPr>
          <w:p w14:paraId="05EB9940" w14:textId="77777777" w:rsidR="00566298" w:rsidRPr="00E173E9" w:rsidRDefault="00566298" w:rsidP="008945F1">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3A62D875" w14:textId="77777777" w:rsidR="00566298" w:rsidRPr="00E173E9" w:rsidRDefault="00566298" w:rsidP="008945F1">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rsidP="008945F1">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E173E9" w:rsidRDefault="00566298" w:rsidP="008945F1">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E173E9" w:rsidRDefault="00566298" w:rsidP="008945F1">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E173E9" w:rsidRDefault="00566298" w:rsidP="008945F1">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E173E9" w:rsidRDefault="00566298" w:rsidP="008945F1">
            <w:pPr>
              <w:rPr>
                <w:rFonts w:ascii="Calibri" w:hAnsi="Calibri"/>
                <w:color w:val="000000"/>
                <w:sz w:val="22"/>
                <w:szCs w:val="22"/>
                <w:lang w:val="en-IN" w:eastAsia="en-IN"/>
              </w:rPr>
            </w:pPr>
          </w:p>
        </w:tc>
      </w:tr>
      <w:tr w:rsidR="00566298" w:rsidRPr="00E173E9" w14:paraId="042BAEF0" w14:textId="77777777" w:rsidTr="61CE4D1B">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themeFill="accent4" w:themeFillTint="33"/>
            <w:vAlign w:val="center"/>
            <w:hideMark/>
          </w:tcPr>
          <w:p w14:paraId="2C162D62" w14:textId="77777777" w:rsidR="00566298" w:rsidRPr="00E173E9" w:rsidRDefault="00566298" w:rsidP="008945F1">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69D7CB49" w14:textId="77777777" w:rsidR="00566298" w:rsidRPr="00E173E9" w:rsidRDefault="00566298" w:rsidP="008945F1">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169EA2B0" w14:textId="77777777" w:rsidR="00566298" w:rsidRPr="00E173E9" w:rsidRDefault="00566298" w:rsidP="008945F1">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5ED3F461" w14:textId="77777777" w:rsidR="00566298" w:rsidRPr="00E173E9" w:rsidRDefault="00566298" w:rsidP="008945F1">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04532128" w14:textId="77777777" w:rsidR="00566298" w:rsidRPr="00E173E9" w:rsidRDefault="00566298" w:rsidP="008945F1">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rsidTr="61CE4D1B">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1AE2D188" w14:textId="15282999" w:rsidR="00566298" w:rsidRPr="00E173E9" w:rsidRDefault="43880B33" w:rsidP="61CE4D1B">
            <w:pPr>
              <w:spacing w:line="259" w:lineRule="auto"/>
            </w:pPr>
            <w:r w:rsidRPr="61CE4D1B">
              <w:rPr>
                <w:rFonts w:cs="Arial"/>
                <w:lang w:val="en-IN" w:eastAsia="en-IN"/>
              </w:rPr>
              <w:t>0</w:t>
            </w:r>
            <w:r w:rsidR="00A81485">
              <w:rPr>
                <w:rFonts w:cs="Arial"/>
                <w:lang w:val="en-IN" w:eastAsia="en-IN"/>
              </w:rPr>
              <w:t>7</w:t>
            </w:r>
            <w:r w:rsidRPr="61CE4D1B">
              <w:rPr>
                <w:rFonts w:cs="Arial"/>
                <w:lang w:val="en-IN" w:eastAsia="en-IN"/>
              </w:rPr>
              <w:t>-Dec-2022</w:t>
            </w:r>
          </w:p>
        </w:tc>
        <w:tc>
          <w:tcPr>
            <w:tcW w:w="1701" w:type="dxa"/>
            <w:tcBorders>
              <w:top w:val="nil"/>
              <w:left w:val="nil"/>
              <w:bottom w:val="single" w:sz="8" w:space="0" w:color="auto"/>
              <w:right w:val="single" w:sz="8" w:space="0" w:color="auto"/>
            </w:tcBorders>
            <w:shd w:val="clear" w:color="auto" w:fill="auto"/>
            <w:hideMark/>
          </w:tcPr>
          <w:p w14:paraId="0A8D058F" w14:textId="62420027" w:rsidR="00566298" w:rsidRPr="00E173E9" w:rsidRDefault="00566298" w:rsidP="008945F1">
            <w:pPr>
              <w:rPr>
                <w:rFonts w:cs="Arial"/>
                <w:lang w:val="en-IN" w:eastAsia="en-IN"/>
              </w:rPr>
            </w:pPr>
            <w:r w:rsidRPr="61CE4D1B">
              <w:rPr>
                <w:rFonts w:cs="Arial"/>
                <w:lang w:val="en-IN" w:eastAsia="en-IN"/>
              </w:rPr>
              <w:t> </w:t>
            </w:r>
            <w:r w:rsidR="14584F4D" w:rsidRPr="61CE4D1B">
              <w:rPr>
                <w:rFonts w:cs="Arial"/>
                <w:lang w:val="en-IN" w:eastAsia="en-IN"/>
              </w:rPr>
              <w:t>0.1</w:t>
            </w:r>
          </w:p>
        </w:tc>
        <w:tc>
          <w:tcPr>
            <w:tcW w:w="2410" w:type="dxa"/>
            <w:tcBorders>
              <w:top w:val="single" w:sz="8" w:space="0" w:color="auto"/>
              <w:left w:val="nil"/>
              <w:bottom w:val="single" w:sz="8" w:space="0" w:color="auto"/>
              <w:right w:val="single" w:sz="8" w:space="0" w:color="auto"/>
            </w:tcBorders>
            <w:shd w:val="clear" w:color="auto" w:fill="auto"/>
            <w:hideMark/>
          </w:tcPr>
          <w:p w14:paraId="5F1AE66F" w14:textId="22CA16E9" w:rsidR="00566298" w:rsidRPr="00E173E9" w:rsidRDefault="00A81485" w:rsidP="61CE4D1B">
            <w:pPr>
              <w:spacing w:line="259" w:lineRule="auto"/>
            </w:pPr>
            <w:r>
              <w:t>Ezaz Sarkar</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60725F7" w14:textId="563082A3" w:rsidR="00566298" w:rsidRPr="00E173E9" w:rsidRDefault="14584F4D" w:rsidP="61CE4D1B">
            <w:pPr>
              <w:spacing w:line="259" w:lineRule="auto"/>
            </w:pPr>
            <w:r w:rsidRPr="61CE4D1B">
              <w:rPr>
                <w:rFonts w:cs="Arial"/>
                <w:lang w:val="en-IN" w:eastAsia="en-IN"/>
              </w:rPr>
              <w:t>Start</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B482EF2"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36469FD5" w14:textId="77777777" w:rsidTr="61CE4D1B">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347779A6"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66829EE2"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000000" w:themeColor="text1"/>
            </w:tcBorders>
            <w:shd w:val="clear" w:color="auto" w:fill="auto"/>
            <w:hideMark/>
          </w:tcPr>
          <w:p w14:paraId="3C162C2D" w14:textId="77777777" w:rsidR="00566298" w:rsidRPr="00E173E9" w:rsidRDefault="00566298" w:rsidP="008945F1">
            <w:pPr>
              <w:jc w:val="cente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77777777" w:rsidR="00566298" w:rsidRPr="00E173E9" w:rsidRDefault="00566298" w:rsidP="008945F1">
            <w:pPr>
              <w:rPr>
                <w:rFonts w:cs="Arial"/>
                <w:lang w:val="en-IN" w:eastAsia="en-IN"/>
              </w:rPr>
            </w:pPr>
            <w:r w:rsidRPr="00E173E9">
              <w:rPr>
                <w:rFonts w:cs="Arial"/>
                <w:lang w:val="en-IN" w:eastAsia="en-IN"/>
              </w:rPr>
              <w:t> </w:t>
            </w:r>
          </w:p>
        </w:tc>
      </w:tr>
      <w:tr w:rsidR="00566298" w:rsidRPr="00E173E9" w14:paraId="2E6425D9" w14:textId="77777777" w:rsidTr="61CE4D1B">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4E6E8F8F" w14:textId="77777777" w:rsidR="00566298" w:rsidRPr="00E173E9" w:rsidRDefault="00566298" w:rsidP="008945F1">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02865159" w14:textId="77777777" w:rsidR="00566298" w:rsidRPr="00E173E9" w:rsidRDefault="00566298" w:rsidP="008945F1">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77777777" w:rsidR="00566298" w:rsidRPr="00E173E9" w:rsidRDefault="00566298" w:rsidP="008945F1">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77777777" w:rsidR="00566298" w:rsidRPr="00E173E9" w:rsidRDefault="00566298" w:rsidP="008945F1">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77777777" w:rsidR="00566298" w:rsidRPr="00E173E9" w:rsidRDefault="00566298" w:rsidP="008945F1">
            <w:pPr>
              <w:rPr>
                <w:rFonts w:cs="Arial"/>
                <w:lang w:val="en-IN" w:eastAsia="en-IN"/>
              </w:rPr>
            </w:pPr>
            <w:r w:rsidRPr="00E173E9">
              <w:rPr>
                <w:rFonts w:cs="Arial"/>
                <w:lang w:val="en-IN" w:eastAsia="en-IN"/>
              </w:rPr>
              <w:t> </w:t>
            </w:r>
          </w:p>
        </w:tc>
      </w:tr>
    </w:tbl>
    <w:p w14:paraId="530CCB2D" w14:textId="77777777" w:rsidR="00566298" w:rsidRDefault="00566298" w:rsidP="00566298">
      <w:pPr>
        <w:rPr>
          <w:sz w:val="24"/>
          <w:lang w:val="fr-FR"/>
        </w:rPr>
      </w:pPr>
    </w:p>
    <w:p w14:paraId="2CDB52EB" w14:textId="77777777" w:rsidR="00566298" w:rsidRDefault="00566298" w:rsidP="00566298">
      <w:pPr>
        <w:rPr>
          <w:sz w:val="24"/>
          <w:lang w:val="fr-FR"/>
        </w:rPr>
      </w:pPr>
    </w:p>
    <w:p w14:paraId="7508C57A" w14:textId="77777777" w:rsidR="00873023" w:rsidRPr="00566298" w:rsidRDefault="00566298" w:rsidP="00653A0C">
      <w:pPr>
        <w:rPr>
          <w:b/>
          <w:bCs/>
          <w:sz w:val="28"/>
        </w:rPr>
      </w:pPr>
      <w:bookmarkStart w:id="4" w:name="_Toc526592181"/>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14:paraId="6C8CDDCB" w14:textId="545A3115" w:rsidR="00873023" w:rsidRDefault="00000000">
      <w:pPr>
        <w:pStyle w:val="TOC1"/>
        <w:tabs>
          <w:tab w:val="right" w:leader="dot" w:pos="8630"/>
        </w:tabs>
        <w:rPr>
          <w:rFonts w:cs="Times New Roman"/>
          <w:b w:val="0"/>
          <w:bCs w:val="0"/>
          <w:caps w:val="0"/>
          <w:noProof/>
          <w:sz w:val="22"/>
          <w:szCs w:val="22"/>
        </w:rPr>
      </w:pPr>
      <w:hyperlink w:anchor="_Toc368912248" w:history="1">
        <w:r w:rsidR="00873023" w:rsidRPr="004F422A">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AC6D49">
          <w:rPr>
            <w:noProof/>
            <w:webHidden/>
          </w:rPr>
          <w:t>5</w:t>
        </w:r>
        <w:r w:rsidR="005D2662">
          <w:rPr>
            <w:noProof/>
            <w:webHidden/>
          </w:rPr>
          <w:fldChar w:fldCharType="end"/>
        </w:r>
      </w:hyperlink>
    </w:p>
    <w:p w14:paraId="732593FA" w14:textId="50C2E5E9" w:rsidR="00873023" w:rsidRDefault="00000000">
      <w:pPr>
        <w:pStyle w:val="TOC2"/>
        <w:tabs>
          <w:tab w:val="right" w:leader="dot" w:pos="8630"/>
        </w:tabs>
        <w:rPr>
          <w:rFonts w:cs="Times New Roman"/>
          <w:smallCaps w:val="0"/>
          <w:noProof/>
          <w:sz w:val="22"/>
          <w:szCs w:val="22"/>
        </w:rPr>
      </w:pPr>
      <w:hyperlink w:anchor="_Toc368912249" w:history="1">
        <w:r w:rsidR="00873023" w:rsidRPr="004F422A">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AC6D49">
          <w:rPr>
            <w:noProof/>
            <w:webHidden/>
          </w:rPr>
          <w:t>6</w:t>
        </w:r>
        <w:r w:rsidR="005D2662">
          <w:rPr>
            <w:noProof/>
            <w:webHidden/>
          </w:rPr>
          <w:fldChar w:fldCharType="end"/>
        </w:r>
      </w:hyperlink>
    </w:p>
    <w:p w14:paraId="03AAD8EE" w14:textId="3B465519" w:rsidR="00873023" w:rsidRDefault="00000000">
      <w:pPr>
        <w:pStyle w:val="TOC2"/>
        <w:tabs>
          <w:tab w:val="right" w:leader="dot" w:pos="8630"/>
        </w:tabs>
        <w:rPr>
          <w:rFonts w:cs="Times New Roman"/>
          <w:smallCaps w:val="0"/>
          <w:noProof/>
          <w:sz w:val="22"/>
          <w:szCs w:val="22"/>
        </w:rPr>
      </w:pPr>
      <w:hyperlink w:anchor="_Toc368912250" w:history="1">
        <w:r w:rsidR="00873023" w:rsidRPr="004F422A">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AC6D49">
          <w:rPr>
            <w:noProof/>
            <w:webHidden/>
          </w:rPr>
          <w:t>6</w:t>
        </w:r>
        <w:r w:rsidR="005D2662">
          <w:rPr>
            <w:noProof/>
            <w:webHidden/>
          </w:rPr>
          <w:fldChar w:fldCharType="end"/>
        </w:r>
      </w:hyperlink>
    </w:p>
    <w:p w14:paraId="4C50E6B8" w14:textId="45FE0438" w:rsidR="00873023" w:rsidRDefault="00000000">
      <w:pPr>
        <w:pStyle w:val="TOC2"/>
        <w:tabs>
          <w:tab w:val="right" w:leader="dot" w:pos="8630"/>
        </w:tabs>
        <w:rPr>
          <w:rFonts w:cs="Times New Roman"/>
          <w:smallCaps w:val="0"/>
          <w:noProof/>
          <w:sz w:val="22"/>
          <w:szCs w:val="22"/>
        </w:rPr>
      </w:pPr>
      <w:hyperlink w:anchor="_Toc368912251" w:history="1">
        <w:r w:rsidR="00873023" w:rsidRPr="004F422A">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AC6D49">
          <w:rPr>
            <w:noProof/>
            <w:webHidden/>
          </w:rPr>
          <w:t>6</w:t>
        </w:r>
        <w:r w:rsidR="005D2662">
          <w:rPr>
            <w:noProof/>
            <w:webHidden/>
          </w:rPr>
          <w:fldChar w:fldCharType="end"/>
        </w:r>
      </w:hyperlink>
    </w:p>
    <w:p w14:paraId="56B00CE4" w14:textId="7E18D980" w:rsidR="00873023" w:rsidRDefault="00000000">
      <w:pPr>
        <w:pStyle w:val="TOC2"/>
        <w:tabs>
          <w:tab w:val="right" w:leader="dot" w:pos="8630"/>
        </w:tabs>
        <w:rPr>
          <w:rFonts w:cs="Times New Roman"/>
          <w:smallCaps w:val="0"/>
          <w:noProof/>
          <w:sz w:val="22"/>
          <w:szCs w:val="22"/>
        </w:rPr>
      </w:pPr>
      <w:hyperlink w:anchor="_Toc368912252" w:history="1">
        <w:r w:rsidR="00873023" w:rsidRPr="004F422A">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fldChar w:fldCharType="separate"/>
        </w:r>
        <w:r w:rsidR="00AC6D49">
          <w:rPr>
            <w:b/>
            <w:bCs/>
            <w:noProof/>
            <w:webHidden/>
          </w:rPr>
          <w:t>Error! Bookmark not defined.</w:t>
        </w:r>
        <w:r w:rsidR="005D2662">
          <w:rPr>
            <w:noProof/>
            <w:webHidden/>
          </w:rPr>
          <w:fldChar w:fldCharType="end"/>
        </w:r>
      </w:hyperlink>
    </w:p>
    <w:p w14:paraId="3AEB5DD2" w14:textId="12C0EA01" w:rsidR="00873023" w:rsidRDefault="00000000">
      <w:pPr>
        <w:pStyle w:val="TOC2"/>
        <w:tabs>
          <w:tab w:val="right" w:leader="dot" w:pos="8630"/>
        </w:tabs>
        <w:rPr>
          <w:rFonts w:cs="Times New Roman"/>
          <w:smallCaps w:val="0"/>
          <w:noProof/>
          <w:sz w:val="22"/>
          <w:szCs w:val="22"/>
        </w:rPr>
      </w:pPr>
      <w:hyperlink w:anchor="_Toc368912253" w:history="1">
        <w:r w:rsidR="00873023" w:rsidRPr="004F422A">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fldChar w:fldCharType="separate"/>
        </w:r>
        <w:r w:rsidR="00AC6D49">
          <w:rPr>
            <w:b/>
            <w:bCs/>
            <w:noProof/>
            <w:webHidden/>
          </w:rPr>
          <w:t>Error! Bookmark not defined.</w:t>
        </w:r>
        <w:r w:rsidR="005D2662">
          <w:rPr>
            <w:noProof/>
            <w:webHidden/>
          </w:rPr>
          <w:fldChar w:fldCharType="end"/>
        </w:r>
      </w:hyperlink>
    </w:p>
    <w:p w14:paraId="727B16B4" w14:textId="12DD3D91" w:rsidR="00873023" w:rsidRDefault="00000000">
      <w:pPr>
        <w:pStyle w:val="TOC3"/>
        <w:tabs>
          <w:tab w:val="right" w:leader="dot" w:pos="8630"/>
        </w:tabs>
        <w:rPr>
          <w:rFonts w:cs="Times New Roman"/>
          <w:i w:val="0"/>
          <w:iCs w:val="0"/>
          <w:noProof/>
          <w:sz w:val="22"/>
          <w:szCs w:val="22"/>
        </w:rPr>
      </w:pPr>
      <w:hyperlink w:anchor="_Toc368912254" w:history="1">
        <w:r w:rsidR="00873023" w:rsidRPr="004F422A">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AC6D49">
          <w:rPr>
            <w:noProof/>
            <w:webHidden/>
          </w:rPr>
          <w:t>6</w:t>
        </w:r>
        <w:r w:rsidR="005D2662">
          <w:rPr>
            <w:noProof/>
            <w:webHidden/>
          </w:rPr>
          <w:fldChar w:fldCharType="end"/>
        </w:r>
      </w:hyperlink>
    </w:p>
    <w:p w14:paraId="7722FA4A" w14:textId="3B6FE74C" w:rsidR="00873023" w:rsidRDefault="00000000">
      <w:pPr>
        <w:pStyle w:val="TOC3"/>
        <w:tabs>
          <w:tab w:val="right" w:leader="dot" w:pos="8630"/>
        </w:tabs>
        <w:rPr>
          <w:rFonts w:cs="Times New Roman"/>
          <w:i w:val="0"/>
          <w:iCs w:val="0"/>
          <w:noProof/>
          <w:sz w:val="22"/>
          <w:szCs w:val="22"/>
        </w:rPr>
      </w:pPr>
      <w:hyperlink w:anchor="_Toc368912255" w:history="1">
        <w:r w:rsidR="00873023" w:rsidRPr="004F422A">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AC6D49">
          <w:rPr>
            <w:noProof/>
            <w:webHidden/>
          </w:rPr>
          <w:t>7</w:t>
        </w:r>
        <w:r w:rsidR="005D2662">
          <w:rPr>
            <w:noProof/>
            <w:webHidden/>
          </w:rPr>
          <w:fldChar w:fldCharType="end"/>
        </w:r>
      </w:hyperlink>
    </w:p>
    <w:p w14:paraId="13E8CF50" w14:textId="2D8CB383" w:rsidR="00873023" w:rsidRDefault="00000000">
      <w:pPr>
        <w:pStyle w:val="TOC2"/>
        <w:tabs>
          <w:tab w:val="right" w:leader="dot" w:pos="8630"/>
        </w:tabs>
        <w:rPr>
          <w:rFonts w:cs="Times New Roman"/>
          <w:smallCaps w:val="0"/>
          <w:noProof/>
          <w:sz w:val="22"/>
          <w:szCs w:val="22"/>
        </w:rPr>
      </w:pPr>
      <w:hyperlink w:anchor="_Toc368912256" w:history="1">
        <w:r w:rsidR="00873023" w:rsidRPr="004F422A">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AC6D49">
          <w:rPr>
            <w:noProof/>
            <w:webHidden/>
          </w:rPr>
          <w:t>7</w:t>
        </w:r>
        <w:r w:rsidR="005D2662">
          <w:rPr>
            <w:noProof/>
            <w:webHidden/>
          </w:rPr>
          <w:fldChar w:fldCharType="end"/>
        </w:r>
      </w:hyperlink>
    </w:p>
    <w:p w14:paraId="6565EF3A" w14:textId="753690E3" w:rsidR="00873023" w:rsidRDefault="00000000">
      <w:pPr>
        <w:pStyle w:val="TOC2"/>
        <w:tabs>
          <w:tab w:val="right" w:leader="dot" w:pos="8630"/>
        </w:tabs>
        <w:rPr>
          <w:rFonts w:cs="Times New Roman"/>
          <w:smallCaps w:val="0"/>
          <w:noProof/>
          <w:sz w:val="22"/>
          <w:szCs w:val="22"/>
        </w:rPr>
      </w:pPr>
      <w:hyperlink w:anchor="_Toc368912257" w:history="1">
        <w:r w:rsidR="00873023" w:rsidRPr="004F422A">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AC6D49">
          <w:rPr>
            <w:noProof/>
            <w:webHidden/>
          </w:rPr>
          <w:t>7</w:t>
        </w:r>
        <w:r w:rsidR="005D2662">
          <w:rPr>
            <w:noProof/>
            <w:webHidden/>
          </w:rPr>
          <w:fldChar w:fldCharType="end"/>
        </w:r>
      </w:hyperlink>
    </w:p>
    <w:p w14:paraId="129762A2" w14:textId="31B2C738" w:rsidR="00873023" w:rsidRDefault="00000000">
      <w:pPr>
        <w:pStyle w:val="TOC2"/>
        <w:tabs>
          <w:tab w:val="right" w:leader="dot" w:pos="8630"/>
        </w:tabs>
        <w:rPr>
          <w:rFonts w:cs="Times New Roman"/>
          <w:smallCaps w:val="0"/>
          <w:noProof/>
          <w:sz w:val="22"/>
          <w:szCs w:val="22"/>
        </w:rPr>
      </w:pPr>
      <w:hyperlink w:anchor="_Toc368912258" w:history="1">
        <w:r w:rsidR="00873023" w:rsidRPr="004F422A">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AC6D49">
          <w:rPr>
            <w:noProof/>
            <w:webHidden/>
          </w:rPr>
          <w:t>7</w:t>
        </w:r>
        <w:r w:rsidR="005D2662">
          <w:rPr>
            <w:noProof/>
            <w:webHidden/>
          </w:rPr>
          <w:fldChar w:fldCharType="end"/>
        </w:r>
      </w:hyperlink>
    </w:p>
    <w:p w14:paraId="54AF9D2B" w14:textId="1023F178" w:rsidR="00873023" w:rsidRDefault="00000000">
      <w:pPr>
        <w:pStyle w:val="TOC1"/>
        <w:tabs>
          <w:tab w:val="right" w:leader="dot" w:pos="8630"/>
        </w:tabs>
        <w:rPr>
          <w:rFonts w:cs="Times New Roman"/>
          <w:b w:val="0"/>
          <w:bCs w:val="0"/>
          <w:caps w:val="0"/>
          <w:noProof/>
          <w:sz w:val="22"/>
          <w:szCs w:val="22"/>
        </w:rPr>
      </w:pPr>
      <w:hyperlink w:anchor="_Toc368912259" w:history="1">
        <w:r w:rsidR="00873023" w:rsidRPr="004F422A">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AC6D49">
          <w:rPr>
            <w:noProof/>
            <w:webHidden/>
          </w:rPr>
          <w:t>7</w:t>
        </w:r>
        <w:r w:rsidR="005D2662">
          <w:rPr>
            <w:noProof/>
            <w:webHidden/>
          </w:rPr>
          <w:fldChar w:fldCharType="end"/>
        </w:r>
      </w:hyperlink>
    </w:p>
    <w:p w14:paraId="702D5CED" w14:textId="0AEF06B3" w:rsidR="00873023" w:rsidRDefault="00000000">
      <w:pPr>
        <w:pStyle w:val="TOC2"/>
        <w:tabs>
          <w:tab w:val="right" w:leader="dot" w:pos="8630"/>
        </w:tabs>
        <w:rPr>
          <w:rFonts w:cs="Times New Roman"/>
          <w:smallCaps w:val="0"/>
          <w:noProof/>
          <w:sz w:val="22"/>
          <w:szCs w:val="22"/>
        </w:rPr>
      </w:pPr>
      <w:hyperlink w:anchor="_Toc368912260" w:history="1">
        <w:r w:rsidR="00873023" w:rsidRPr="004F422A">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AC6D49">
          <w:rPr>
            <w:noProof/>
            <w:webHidden/>
          </w:rPr>
          <w:t>8</w:t>
        </w:r>
        <w:r w:rsidR="005D2662">
          <w:rPr>
            <w:noProof/>
            <w:webHidden/>
          </w:rPr>
          <w:fldChar w:fldCharType="end"/>
        </w:r>
      </w:hyperlink>
    </w:p>
    <w:p w14:paraId="1752D5EE" w14:textId="6062090A" w:rsidR="00873023" w:rsidRDefault="00000000">
      <w:pPr>
        <w:pStyle w:val="TOC3"/>
        <w:tabs>
          <w:tab w:val="right" w:leader="dot" w:pos="8630"/>
        </w:tabs>
        <w:rPr>
          <w:rFonts w:cs="Times New Roman"/>
          <w:i w:val="0"/>
          <w:iCs w:val="0"/>
          <w:noProof/>
          <w:sz w:val="22"/>
          <w:szCs w:val="22"/>
        </w:rPr>
      </w:pPr>
      <w:hyperlink w:anchor="_Toc368912261" w:history="1">
        <w:r w:rsidR="00873023" w:rsidRPr="004F422A">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AC6D49">
          <w:rPr>
            <w:noProof/>
            <w:webHidden/>
          </w:rPr>
          <w:t>8</w:t>
        </w:r>
        <w:r w:rsidR="005D2662">
          <w:rPr>
            <w:noProof/>
            <w:webHidden/>
          </w:rPr>
          <w:fldChar w:fldCharType="end"/>
        </w:r>
      </w:hyperlink>
    </w:p>
    <w:p w14:paraId="5FE5B93E" w14:textId="561DAEA3" w:rsidR="00873023" w:rsidRDefault="00000000">
      <w:pPr>
        <w:pStyle w:val="TOC2"/>
        <w:tabs>
          <w:tab w:val="right" w:leader="dot" w:pos="8630"/>
        </w:tabs>
        <w:rPr>
          <w:rFonts w:cs="Times New Roman"/>
          <w:smallCaps w:val="0"/>
          <w:noProof/>
          <w:sz w:val="22"/>
          <w:szCs w:val="22"/>
        </w:rPr>
      </w:pPr>
      <w:hyperlink w:anchor="_Toc368912262" w:history="1">
        <w:r w:rsidR="00873023" w:rsidRPr="004F422A">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AC6D49">
          <w:rPr>
            <w:noProof/>
            <w:webHidden/>
          </w:rPr>
          <w:t>8</w:t>
        </w:r>
        <w:r w:rsidR="005D2662">
          <w:rPr>
            <w:noProof/>
            <w:webHidden/>
          </w:rPr>
          <w:fldChar w:fldCharType="end"/>
        </w:r>
      </w:hyperlink>
    </w:p>
    <w:p w14:paraId="0B0058B1" w14:textId="58157D33" w:rsidR="00873023" w:rsidRDefault="00000000">
      <w:pPr>
        <w:pStyle w:val="TOC3"/>
        <w:tabs>
          <w:tab w:val="right" w:leader="dot" w:pos="8630"/>
        </w:tabs>
        <w:rPr>
          <w:rFonts w:cs="Times New Roman"/>
          <w:i w:val="0"/>
          <w:iCs w:val="0"/>
          <w:noProof/>
          <w:sz w:val="22"/>
          <w:szCs w:val="22"/>
        </w:rPr>
      </w:pPr>
      <w:hyperlink w:anchor="_Toc368912263" w:history="1">
        <w:r w:rsidR="00873023" w:rsidRPr="004F422A">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AC6D49">
          <w:rPr>
            <w:noProof/>
            <w:webHidden/>
          </w:rPr>
          <w:t>8</w:t>
        </w:r>
        <w:r w:rsidR="005D2662">
          <w:rPr>
            <w:noProof/>
            <w:webHidden/>
          </w:rPr>
          <w:fldChar w:fldCharType="end"/>
        </w:r>
      </w:hyperlink>
    </w:p>
    <w:p w14:paraId="2757379F" w14:textId="446EBE12" w:rsidR="00873023" w:rsidRDefault="00000000">
      <w:pPr>
        <w:pStyle w:val="TOC3"/>
        <w:tabs>
          <w:tab w:val="right" w:leader="dot" w:pos="8630"/>
        </w:tabs>
        <w:rPr>
          <w:rFonts w:cs="Times New Roman"/>
          <w:i w:val="0"/>
          <w:iCs w:val="0"/>
          <w:noProof/>
          <w:sz w:val="22"/>
          <w:szCs w:val="22"/>
        </w:rPr>
      </w:pPr>
      <w:hyperlink w:anchor="_Toc368912264" w:history="1">
        <w:r w:rsidR="00873023" w:rsidRPr="004F422A">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AC6D49">
          <w:rPr>
            <w:noProof/>
            <w:webHidden/>
          </w:rPr>
          <w:t>9</w:t>
        </w:r>
        <w:r w:rsidR="005D2662">
          <w:rPr>
            <w:noProof/>
            <w:webHidden/>
          </w:rPr>
          <w:fldChar w:fldCharType="end"/>
        </w:r>
      </w:hyperlink>
    </w:p>
    <w:p w14:paraId="57FDA6E0" w14:textId="7FADEECB" w:rsidR="00873023" w:rsidRDefault="00000000">
      <w:pPr>
        <w:pStyle w:val="TOC3"/>
        <w:tabs>
          <w:tab w:val="right" w:leader="dot" w:pos="8630"/>
        </w:tabs>
        <w:rPr>
          <w:rFonts w:cs="Times New Roman"/>
          <w:i w:val="0"/>
          <w:iCs w:val="0"/>
          <w:noProof/>
          <w:sz w:val="22"/>
          <w:szCs w:val="22"/>
        </w:rPr>
      </w:pPr>
      <w:hyperlink w:anchor="_Toc368912265" w:history="1">
        <w:r w:rsidR="00873023" w:rsidRPr="004F422A">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AC6D49">
          <w:rPr>
            <w:noProof/>
            <w:webHidden/>
          </w:rPr>
          <w:t>9</w:t>
        </w:r>
        <w:r w:rsidR="005D2662">
          <w:rPr>
            <w:noProof/>
            <w:webHidden/>
          </w:rPr>
          <w:fldChar w:fldCharType="end"/>
        </w:r>
      </w:hyperlink>
    </w:p>
    <w:p w14:paraId="38F7D098" w14:textId="23EE722B" w:rsidR="00873023" w:rsidRDefault="00000000">
      <w:pPr>
        <w:pStyle w:val="TOC3"/>
        <w:tabs>
          <w:tab w:val="right" w:leader="dot" w:pos="8630"/>
        </w:tabs>
        <w:rPr>
          <w:rFonts w:cs="Times New Roman"/>
          <w:i w:val="0"/>
          <w:iCs w:val="0"/>
          <w:noProof/>
          <w:sz w:val="22"/>
          <w:szCs w:val="22"/>
        </w:rPr>
      </w:pPr>
      <w:hyperlink w:anchor="_Toc368912266" w:history="1">
        <w:r w:rsidR="00873023" w:rsidRPr="004F422A">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AC6D49">
          <w:rPr>
            <w:noProof/>
            <w:webHidden/>
          </w:rPr>
          <w:t>9</w:t>
        </w:r>
        <w:r w:rsidR="005D2662">
          <w:rPr>
            <w:noProof/>
            <w:webHidden/>
          </w:rPr>
          <w:fldChar w:fldCharType="end"/>
        </w:r>
      </w:hyperlink>
    </w:p>
    <w:p w14:paraId="160A1C4E" w14:textId="1C4565CF" w:rsidR="00873023" w:rsidRDefault="00000000">
      <w:pPr>
        <w:pStyle w:val="TOC3"/>
        <w:tabs>
          <w:tab w:val="right" w:leader="dot" w:pos="8630"/>
        </w:tabs>
        <w:rPr>
          <w:rFonts w:cs="Times New Roman"/>
          <w:i w:val="0"/>
          <w:iCs w:val="0"/>
          <w:noProof/>
          <w:sz w:val="22"/>
          <w:szCs w:val="22"/>
        </w:rPr>
      </w:pPr>
      <w:hyperlink w:anchor="_Toc368912267" w:history="1">
        <w:r w:rsidR="00873023" w:rsidRPr="004F422A">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AC6D49">
          <w:rPr>
            <w:noProof/>
            <w:webHidden/>
          </w:rPr>
          <w:t>9</w:t>
        </w:r>
        <w:r w:rsidR="005D2662">
          <w:rPr>
            <w:noProof/>
            <w:webHidden/>
          </w:rPr>
          <w:fldChar w:fldCharType="end"/>
        </w:r>
      </w:hyperlink>
    </w:p>
    <w:p w14:paraId="1CECA1F2" w14:textId="4376A037" w:rsidR="00873023" w:rsidRDefault="00000000">
      <w:pPr>
        <w:pStyle w:val="TOC3"/>
        <w:tabs>
          <w:tab w:val="right" w:leader="dot" w:pos="8630"/>
        </w:tabs>
        <w:rPr>
          <w:rFonts w:cs="Times New Roman"/>
          <w:i w:val="0"/>
          <w:iCs w:val="0"/>
          <w:noProof/>
          <w:sz w:val="22"/>
          <w:szCs w:val="22"/>
        </w:rPr>
      </w:pPr>
      <w:hyperlink w:anchor="_Toc368912268" w:history="1">
        <w:r w:rsidR="00873023" w:rsidRPr="004F422A">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AC6D49">
          <w:rPr>
            <w:noProof/>
            <w:webHidden/>
          </w:rPr>
          <w:t>9</w:t>
        </w:r>
        <w:r w:rsidR="005D2662">
          <w:rPr>
            <w:noProof/>
            <w:webHidden/>
          </w:rPr>
          <w:fldChar w:fldCharType="end"/>
        </w:r>
      </w:hyperlink>
    </w:p>
    <w:p w14:paraId="3D0D90F0" w14:textId="7D91FB55" w:rsidR="00873023" w:rsidRDefault="00000000">
      <w:pPr>
        <w:pStyle w:val="TOC3"/>
        <w:tabs>
          <w:tab w:val="right" w:leader="dot" w:pos="8630"/>
        </w:tabs>
        <w:rPr>
          <w:rFonts w:cs="Times New Roman"/>
          <w:i w:val="0"/>
          <w:iCs w:val="0"/>
          <w:noProof/>
          <w:sz w:val="22"/>
          <w:szCs w:val="22"/>
        </w:rPr>
      </w:pPr>
      <w:hyperlink w:anchor="_Toc368912269" w:history="1">
        <w:r w:rsidR="00873023" w:rsidRPr="004F422A">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AC6D49">
          <w:rPr>
            <w:noProof/>
            <w:webHidden/>
          </w:rPr>
          <w:t>9</w:t>
        </w:r>
        <w:r w:rsidR="005D2662">
          <w:rPr>
            <w:noProof/>
            <w:webHidden/>
          </w:rPr>
          <w:fldChar w:fldCharType="end"/>
        </w:r>
      </w:hyperlink>
    </w:p>
    <w:p w14:paraId="4C7E20BA" w14:textId="65EF2F9F" w:rsidR="00873023" w:rsidRDefault="00000000">
      <w:pPr>
        <w:pStyle w:val="TOC3"/>
        <w:tabs>
          <w:tab w:val="right" w:leader="dot" w:pos="8630"/>
        </w:tabs>
        <w:rPr>
          <w:rFonts w:cs="Times New Roman"/>
          <w:i w:val="0"/>
          <w:iCs w:val="0"/>
          <w:noProof/>
          <w:sz w:val="22"/>
          <w:szCs w:val="22"/>
        </w:rPr>
      </w:pPr>
      <w:hyperlink w:anchor="_Toc368912270" w:history="1">
        <w:r w:rsidR="00873023" w:rsidRPr="004F422A">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AC6D49">
          <w:rPr>
            <w:noProof/>
            <w:webHidden/>
          </w:rPr>
          <w:t>9</w:t>
        </w:r>
        <w:r w:rsidR="005D2662">
          <w:rPr>
            <w:noProof/>
            <w:webHidden/>
          </w:rPr>
          <w:fldChar w:fldCharType="end"/>
        </w:r>
      </w:hyperlink>
    </w:p>
    <w:p w14:paraId="1DBA5BBC" w14:textId="1B97A39B" w:rsidR="00873023" w:rsidRDefault="00000000">
      <w:pPr>
        <w:pStyle w:val="TOC3"/>
        <w:tabs>
          <w:tab w:val="right" w:leader="dot" w:pos="8630"/>
        </w:tabs>
        <w:rPr>
          <w:rFonts w:cs="Times New Roman"/>
          <w:i w:val="0"/>
          <w:iCs w:val="0"/>
          <w:noProof/>
          <w:sz w:val="22"/>
          <w:szCs w:val="22"/>
        </w:rPr>
      </w:pPr>
      <w:hyperlink w:anchor="_Toc368912271" w:history="1">
        <w:r w:rsidR="00873023" w:rsidRPr="004F422A">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AC6D49">
          <w:rPr>
            <w:noProof/>
            <w:webHidden/>
          </w:rPr>
          <w:t>9</w:t>
        </w:r>
        <w:r w:rsidR="005D2662">
          <w:rPr>
            <w:noProof/>
            <w:webHidden/>
          </w:rPr>
          <w:fldChar w:fldCharType="end"/>
        </w:r>
      </w:hyperlink>
    </w:p>
    <w:p w14:paraId="115DFECF" w14:textId="0B07B3F0" w:rsidR="00873023" w:rsidRDefault="00000000">
      <w:pPr>
        <w:pStyle w:val="TOC3"/>
        <w:tabs>
          <w:tab w:val="right" w:leader="dot" w:pos="8630"/>
        </w:tabs>
        <w:rPr>
          <w:rFonts w:cs="Times New Roman"/>
          <w:i w:val="0"/>
          <w:iCs w:val="0"/>
          <w:noProof/>
          <w:sz w:val="22"/>
          <w:szCs w:val="22"/>
        </w:rPr>
      </w:pPr>
      <w:hyperlink w:anchor="_Toc368912272" w:history="1">
        <w:r w:rsidR="00873023" w:rsidRPr="004F422A">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AC6D49">
          <w:rPr>
            <w:noProof/>
            <w:webHidden/>
          </w:rPr>
          <w:t>9</w:t>
        </w:r>
        <w:r w:rsidR="005D2662">
          <w:rPr>
            <w:noProof/>
            <w:webHidden/>
          </w:rPr>
          <w:fldChar w:fldCharType="end"/>
        </w:r>
      </w:hyperlink>
    </w:p>
    <w:p w14:paraId="5E0517ED" w14:textId="1D1417F9" w:rsidR="00873023" w:rsidRDefault="00000000">
      <w:pPr>
        <w:pStyle w:val="TOC3"/>
        <w:tabs>
          <w:tab w:val="right" w:leader="dot" w:pos="8630"/>
        </w:tabs>
        <w:rPr>
          <w:rFonts w:cs="Times New Roman"/>
          <w:i w:val="0"/>
          <w:iCs w:val="0"/>
          <w:noProof/>
          <w:sz w:val="22"/>
          <w:szCs w:val="22"/>
        </w:rPr>
      </w:pPr>
      <w:hyperlink w:anchor="_Toc368912273" w:history="1">
        <w:r w:rsidR="00873023" w:rsidRPr="004F422A">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AC6D49">
          <w:rPr>
            <w:noProof/>
            <w:webHidden/>
          </w:rPr>
          <w:t>9</w:t>
        </w:r>
        <w:r w:rsidR="005D2662">
          <w:rPr>
            <w:noProof/>
            <w:webHidden/>
          </w:rPr>
          <w:fldChar w:fldCharType="end"/>
        </w:r>
      </w:hyperlink>
    </w:p>
    <w:p w14:paraId="0473B8F1" w14:textId="3BB426D1" w:rsidR="00873023" w:rsidRDefault="00000000">
      <w:pPr>
        <w:pStyle w:val="TOC1"/>
        <w:tabs>
          <w:tab w:val="right" w:leader="dot" w:pos="8630"/>
        </w:tabs>
        <w:rPr>
          <w:rFonts w:cs="Times New Roman"/>
          <w:b w:val="0"/>
          <w:bCs w:val="0"/>
          <w:caps w:val="0"/>
          <w:noProof/>
          <w:sz w:val="22"/>
          <w:szCs w:val="22"/>
        </w:rPr>
      </w:pPr>
      <w:hyperlink w:anchor="_Toc368912274" w:history="1">
        <w:r w:rsidR="00873023" w:rsidRPr="004F422A">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AC6D49">
          <w:rPr>
            <w:noProof/>
            <w:webHidden/>
          </w:rPr>
          <w:t>10</w:t>
        </w:r>
        <w:r w:rsidR="005D2662">
          <w:rPr>
            <w:noProof/>
            <w:webHidden/>
          </w:rPr>
          <w:fldChar w:fldCharType="end"/>
        </w:r>
      </w:hyperlink>
    </w:p>
    <w:p w14:paraId="668AA0DB" w14:textId="40BEE0E8" w:rsidR="00873023" w:rsidRDefault="00000000">
      <w:pPr>
        <w:pStyle w:val="TOC2"/>
        <w:tabs>
          <w:tab w:val="right" w:leader="dot" w:pos="8630"/>
        </w:tabs>
        <w:rPr>
          <w:rFonts w:cs="Times New Roman"/>
          <w:smallCaps w:val="0"/>
          <w:noProof/>
          <w:sz w:val="22"/>
          <w:szCs w:val="22"/>
        </w:rPr>
      </w:pPr>
      <w:hyperlink w:anchor="_Toc368912275" w:history="1">
        <w:r w:rsidR="00873023" w:rsidRPr="004F422A">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AC6D49">
          <w:rPr>
            <w:noProof/>
            <w:webHidden/>
          </w:rPr>
          <w:t>10</w:t>
        </w:r>
        <w:r w:rsidR="005D2662">
          <w:rPr>
            <w:noProof/>
            <w:webHidden/>
          </w:rPr>
          <w:fldChar w:fldCharType="end"/>
        </w:r>
      </w:hyperlink>
    </w:p>
    <w:p w14:paraId="6F49F14F" w14:textId="6AD6C20C" w:rsidR="00873023" w:rsidRDefault="00000000">
      <w:pPr>
        <w:pStyle w:val="TOC2"/>
        <w:tabs>
          <w:tab w:val="right" w:leader="dot" w:pos="8630"/>
        </w:tabs>
        <w:rPr>
          <w:rFonts w:cs="Times New Roman"/>
          <w:smallCaps w:val="0"/>
          <w:noProof/>
          <w:sz w:val="22"/>
          <w:szCs w:val="22"/>
        </w:rPr>
      </w:pPr>
      <w:hyperlink w:anchor="_Toc368912276" w:history="1">
        <w:r w:rsidR="00873023" w:rsidRPr="004F422A">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AC6D49">
          <w:rPr>
            <w:noProof/>
            <w:webHidden/>
          </w:rPr>
          <w:t>10</w:t>
        </w:r>
        <w:r w:rsidR="005D2662">
          <w:rPr>
            <w:noProof/>
            <w:webHidden/>
          </w:rPr>
          <w:fldChar w:fldCharType="end"/>
        </w:r>
      </w:hyperlink>
    </w:p>
    <w:p w14:paraId="02BB584B" w14:textId="4E9A5FF5" w:rsidR="00873023" w:rsidRDefault="00000000">
      <w:pPr>
        <w:pStyle w:val="TOC2"/>
        <w:tabs>
          <w:tab w:val="right" w:leader="dot" w:pos="8630"/>
        </w:tabs>
        <w:rPr>
          <w:rFonts w:cs="Times New Roman"/>
          <w:smallCaps w:val="0"/>
          <w:noProof/>
          <w:sz w:val="22"/>
          <w:szCs w:val="22"/>
        </w:rPr>
      </w:pPr>
      <w:hyperlink w:anchor="_Toc368912277" w:history="1">
        <w:r w:rsidR="00873023" w:rsidRPr="004F422A">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AC6D49">
          <w:rPr>
            <w:noProof/>
            <w:webHidden/>
          </w:rPr>
          <w:t>10</w:t>
        </w:r>
        <w:r w:rsidR="005D2662">
          <w:rPr>
            <w:noProof/>
            <w:webHidden/>
          </w:rPr>
          <w:fldChar w:fldCharType="end"/>
        </w:r>
      </w:hyperlink>
    </w:p>
    <w:p w14:paraId="6836DAA2" w14:textId="6833B3A6" w:rsidR="00873023" w:rsidRDefault="00000000">
      <w:pPr>
        <w:pStyle w:val="TOC2"/>
        <w:tabs>
          <w:tab w:val="right" w:leader="dot" w:pos="8630"/>
        </w:tabs>
        <w:rPr>
          <w:rFonts w:cs="Times New Roman"/>
          <w:smallCaps w:val="0"/>
          <w:noProof/>
          <w:sz w:val="22"/>
          <w:szCs w:val="22"/>
        </w:rPr>
      </w:pPr>
      <w:hyperlink w:anchor="_Toc368912278" w:history="1">
        <w:r w:rsidR="00873023" w:rsidRPr="004F422A">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AC6D49">
          <w:rPr>
            <w:noProof/>
            <w:webHidden/>
          </w:rPr>
          <w:t>10</w:t>
        </w:r>
        <w:r w:rsidR="005D2662">
          <w:rPr>
            <w:noProof/>
            <w:webHidden/>
          </w:rPr>
          <w:fldChar w:fldCharType="end"/>
        </w:r>
      </w:hyperlink>
    </w:p>
    <w:p w14:paraId="1B6E6B32" w14:textId="1AA2D44C" w:rsidR="00873023" w:rsidRDefault="00000000">
      <w:pPr>
        <w:pStyle w:val="TOC3"/>
        <w:tabs>
          <w:tab w:val="right" w:leader="dot" w:pos="8630"/>
        </w:tabs>
        <w:rPr>
          <w:rFonts w:cs="Times New Roman"/>
          <w:i w:val="0"/>
          <w:iCs w:val="0"/>
          <w:noProof/>
          <w:sz w:val="22"/>
          <w:szCs w:val="22"/>
        </w:rPr>
      </w:pPr>
      <w:hyperlink w:anchor="_Toc368912279" w:history="1">
        <w:r w:rsidR="00873023" w:rsidRPr="004F422A">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AC6D49">
          <w:rPr>
            <w:noProof/>
            <w:webHidden/>
          </w:rPr>
          <w:t>10</w:t>
        </w:r>
        <w:r w:rsidR="005D2662">
          <w:rPr>
            <w:noProof/>
            <w:webHidden/>
          </w:rPr>
          <w:fldChar w:fldCharType="end"/>
        </w:r>
      </w:hyperlink>
    </w:p>
    <w:p w14:paraId="76132EAF" w14:textId="537A0272" w:rsidR="00873023" w:rsidRDefault="00000000">
      <w:pPr>
        <w:pStyle w:val="TOC3"/>
        <w:tabs>
          <w:tab w:val="right" w:leader="dot" w:pos="8630"/>
        </w:tabs>
        <w:rPr>
          <w:rFonts w:cs="Times New Roman"/>
          <w:i w:val="0"/>
          <w:iCs w:val="0"/>
          <w:noProof/>
          <w:sz w:val="22"/>
          <w:szCs w:val="22"/>
        </w:rPr>
      </w:pPr>
      <w:hyperlink w:anchor="_Toc368912280" w:history="1">
        <w:r w:rsidR="00873023" w:rsidRPr="004F422A">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AC6D49">
          <w:rPr>
            <w:noProof/>
            <w:webHidden/>
          </w:rPr>
          <w:t>11</w:t>
        </w:r>
        <w:r w:rsidR="005D2662">
          <w:rPr>
            <w:noProof/>
            <w:webHidden/>
          </w:rPr>
          <w:fldChar w:fldCharType="end"/>
        </w:r>
      </w:hyperlink>
    </w:p>
    <w:p w14:paraId="58F2E164" w14:textId="059B92EC" w:rsidR="00873023" w:rsidRDefault="00000000">
      <w:pPr>
        <w:pStyle w:val="TOC1"/>
        <w:tabs>
          <w:tab w:val="right" w:leader="dot" w:pos="8630"/>
        </w:tabs>
        <w:rPr>
          <w:rFonts w:cs="Times New Roman"/>
          <w:b w:val="0"/>
          <w:bCs w:val="0"/>
          <w:caps w:val="0"/>
          <w:noProof/>
          <w:sz w:val="22"/>
          <w:szCs w:val="22"/>
        </w:rPr>
      </w:pPr>
      <w:hyperlink w:anchor="_Toc368912281" w:history="1">
        <w:r w:rsidR="00873023" w:rsidRPr="004F422A">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AC6D49">
          <w:rPr>
            <w:noProof/>
            <w:webHidden/>
          </w:rPr>
          <w:t>11</w:t>
        </w:r>
        <w:r w:rsidR="005D2662">
          <w:rPr>
            <w:noProof/>
            <w:webHidden/>
          </w:rPr>
          <w:fldChar w:fldCharType="end"/>
        </w:r>
      </w:hyperlink>
    </w:p>
    <w:p w14:paraId="78BD8FDE" w14:textId="4F93262F" w:rsidR="00873023" w:rsidRDefault="00000000">
      <w:pPr>
        <w:pStyle w:val="TOC2"/>
        <w:tabs>
          <w:tab w:val="right" w:leader="dot" w:pos="8630"/>
        </w:tabs>
        <w:rPr>
          <w:rFonts w:cs="Times New Roman"/>
          <w:smallCaps w:val="0"/>
          <w:noProof/>
          <w:sz w:val="22"/>
          <w:szCs w:val="22"/>
        </w:rPr>
      </w:pPr>
      <w:hyperlink w:anchor="_Toc368912282" w:history="1">
        <w:r w:rsidR="00873023" w:rsidRPr="004F422A">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AC6D49">
          <w:rPr>
            <w:noProof/>
            <w:webHidden/>
          </w:rPr>
          <w:t>11</w:t>
        </w:r>
        <w:r w:rsidR="005D2662">
          <w:rPr>
            <w:noProof/>
            <w:webHidden/>
          </w:rPr>
          <w:fldChar w:fldCharType="end"/>
        </w:r>
      </w:hyperlink>
    </w:p>
    <w:p w14:paraId="1B452FFC" w14:textId="5C8DD00A" w:rsidR="00873023" w:rsidRDefault="00000000">
      <w:pPr>
        <w:pStyle w:val="TOC2"/>
        <w:tabs>
          <w:tab w:val="right" w:leader="dot" w:pos="8630"/>
        </w:tabs>
        <w:rPr>
          <w:rFonts w:cs="Times New Roman"/>
          <w:smallCaps w:val="0"/>
          <w:noProof/>
          <w:sz w:val="22"/>
          <w:szCs w:val="22"/>
        </w:rPr>
      </w:pPr>
      <w:hyperlink w:anchor="_Toc368912283" w:history="1">
        <w:r w:rsidR="00873023" w:rsidRPr="004F422A">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AC6D49">
          <w:rPr>
            <w:noProof/>
            <w:webHidden/>
          </w:rPr>
          <w:t>11</w:t>
        </w:r>
        <w:r w:rsidR="005D2662">
          <w:rPr>
            <w:noProof/>
            <w:webHidden/>
          </w:rPr>
          <w:fldChar w:fldCharType="end"/>
        </w:r>
      </w:hyperlink>
    </w:p>
    <w:p w14:paraId="484EA599" w14:textId="22F164E7" w:rsidR="00873023" w:rsidRDefault="00000000">
      <w:pPr>
        <w:pStyle w:val="TOC3"/>
        <w:tabs>
          <w:tab w:val="right" w:leader="dot" w:pos="8630"/>
        </w:tabs>
        <w:rPr>
          <w:rFonts w:cs="Times New Roman"/>
          <w:i w:val="0"/>
          <w:iCs w:val="0"/>
          <w:noProof/>
          <w:sz w:val="22"/>
          <w:szCs w:val="22"/>
        </w:rPr>
      </w:pPr>
      <w:hyperlink w:anchor="_Toc368912284" w:history="1">
        <w:r w:rsidR="00873023" w:rsidRPr="004F422A">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AC6D49">
          <w:rPr>
            <w:noProof/>
            <w:webHidden/>
          </w:rPr>
          <w:t>11</w:t>
        </w:r>
        <w:r w:rsidR="005D2662">
          <w:rPr>
            <w:noProof/>
            <w:webHidden/>
          </w:rPr>
          <w:fldChar w:fldCharType="end"/>
        </w:r>
      </w:hyperlink>
    </w:p>
    <w:p w14:paraId="0C33AA43" w14:textId="43CAA412" w:rsidR="00873023" w:rsidRDefault="00000000">
      <w:pPr>
        <w:pStyle w:val="TOC3"/>
        <w:tabs>
          <w:tab w:val="right" w:leader="dot" w:pos="8630"/>
        </w:tabs>
        <w:rPr>
          <w:rFonts w:cs="Times New Roman"/>
          <w:i w:val="0"/>
          <w:iCs w:val="0"/>
          <w:noProof/>
          <w:sz w:val="22"/>
          <w:szCs w:val="22"/>
        </w:rPr>
      </w:pPr>
      <w:hyperlink w:anchor="_Toc368912285" w:history="1">
        <w:r w:rsidR="00873023" w:rsidRPr="004F422A">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AC6D49">
          <w:rPr>
            <w:noProof/>
            <w:webHidden/>
          </w:rPr>
          <w:t>11</w:t>
        </w:r>
        <w:r w:rsidR="005D2662">
          <w:rPr>
            <w:noProof/>
            <w:webHidden/>
          </w:rPr>
          <w:fldChar w:fldCharType="end"/>
        </w:r>
      </w:hyperlink>
    </w:p>
    <w:p w14:paraId="3517915A" w14:textId="6F398099" w:rsidR="00873023" w:rsidRDefault="00000000">
      <w:pPr>
        <w:pStyle w:val="TOC2"/>
        <w:tabs>
          <w:tab w:val="right" w:leader="dot" w:pos="8630"/>
        </w:tabs>
        <w:rPr>
          <w:rFonts w:cs="Times New Roman"/>
          <w:smallCaps w:val="0"/>
          <w:noProof/>
          <w:sz w:val="22"/>
          <w:szCs w:val="22"/>
        </w:rPr>
      </w:pPr>
      <w:hyperlink w:anchor="_Toc368912286" w:history="1">
        <w:r w:rsidR="00873023" w:rsidRPr="004F422A">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AC6D49">
          <w:rPr>
            <w:noProof/>
            <w:webHidden/>
          </w:rPr>
          <w:t>12</w:t>
        </w:r>
        <w:r w:rsidR="005D2662">
          <w:rPr>
            <w:noProof/>
            <w:webHidden/>
          </w:rPr>
          <w:fldChar w:fldCharType="end"/>
        </w:r>
      </w:hyperlink>
    </w:p>
    <w:p w14:paraId="642FE855" w14:textId="1267DCA7" w:rsidR="00873023" w:rsidRDefault="00000000">
      <w:pPr>
        <w:pStyle w:val="TOC2"/>
        <w:tabs>
          <w:tab w:val="right" w:leader="dot" w:pos="8630"/>
        </w:tabs>
        <w:rPr>
          <w:rFonts w:cs="Times New Roman"/>
          <w:smallCaps w:val="0"/>
          <w:noProof/>
          <w:sz w:val="22"/>
          <w:szCs w:val="22"/>
        </w:rPr>
      </w:pPr>
      <w:hyperlink w:anchor="_Toc368912287" w:history="1">
        <w:r w:rsidR="00873023" w:rsidRPr="004F422A">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AC6D49">
          <w:rPr>
            <w:noProof/>
            <w:webHidden/>
          </w:rPr>
          <w:t>12</w:t>
        </w:r>
        <w:r w:rsidR="005D2662">
          <w:rPr>
            <w:noProof/>
            <w:webHidden/>
          </w:rPr>
          <w:fldChar w:fldCharType="end"/>
        </w:r>
      </w:hyperlink>
    </w:p>
    <w:p w14:paraId="1CF0FF64" w14:textId="558314D0" w:rsidR="00873023" w:rsidRDefault="00000000">
      <w:pPr>
        <w:pStyle w:val="TOC2"/>
        <w:tabs>
          <w:tab w:val="right" w:leader="dot" w:pos="8630"/>
        </w:tabs>
        <w:rPr>
          <w:rFonts w:cs="Times New Roman"/>
          <w:smallCaps w:val="0"/>
          <w:noProof/>
          <w:sz w:val="22"/>
          <w:szCs w:val="22"/>
        </w:rPr>
      </w:pPr>
      <w:hyperlink w:anchor="_Toc368912288" w:history="1">
        <w:r w:rsidR="00873023" w:rsidRPr="004F422A">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AC6D49">
          <w:rPr>
            <w:noProof/>
            <w:webHidden/>
          </w:rPr>
          <w:t>12</w:t>
        </w:r>
        <w:r w:rsidR="005D2662">
          <w:rPr>
            <w:noProof/>
            <w:webHidden/>
          </w:rPr>
          <w:fldChar w:fldCharType="end"/>
        </w:r>
      </w:hyperlink>
    </w:p>
    <w:p w14:paraId="64825221" w14:textId="58C8E31D" w:rsidR="00873023" w:rsidRDefault="00000000">
      <w:pPr>
        <w:pStyle w:val="TOC2"/>
        <w:tabs>
          <w:tab w:val="right" w:leader="dot" w:pos="8630"/>
        </w:tabs>
        <w:rPr>
          <w:rFonts w:cs="Times New Roman"/>
          <w:smallCaps w:val="0"/>
          <w:noProof/>
          <w:sz w:val="22"/>
          <w:szCs w:val="22"/>
        </w:rPr>
      </w:pPr>
      <w:hyperlink w:anchor="_Toc368912289" w:history="1">
        <w:r w:rsidR="00873023" w:rsidRPr="004F422A">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AC6D49">
          <w:rPr>
            <w:noProof/>
            <w:webHidden/>
          </w:rPr>
          <w:t>12</w:t>
        </w:r>
        <w:r w:rsidR="005D2662">
          <w:rPr>
            <w:noProof/>
            <w:webHidden/>
          </w:rPr>
          <w:fldChar w:fldCharType="end"/>
        </w:r>
      </w:hyperlink>
    </w:p>
    <w:p w14:paraId="76959BAB" w14:textId="63115746" w:rsidR="00873023" w:rsidRDefault="00000000">
      <w:pPr>
        <w:pStyle w:val="TOC2"/>
        <w:tabs>
          <w:tab w:val="right" w:leader="dot" w:pos="8630"/>
        </w:tabs>
        <w:rPr>
          <w:rFonts w:cs="Times New Roman"/>
          <w:smallCaps w:val="0"/>
          <w:noProof/>
          <w:sz w:val="22"/>
          <w:szCs w:val="22"/>
        </w:rPr>
      </w:pPr>
      <w:hyperlink w:anchor="_Toc368912290" w:history="1">
        <w:r w:rsidR="00873023" w:rsidRPr="004F422A">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AC6D49">
          <w:rPr>
            <w:noProof/>
            <w:webHidden/>
          </w:rPr>
          <w:t>12</w:t>
        </w:r>
        <w:r w:rsidR="005D2662">
          <w:rPr>
            <w:noProof/>
            <w:webHidden/>
          </w:rPr>
          <w:fldChar w:fldCharType="end"/>
        </w:r>
      </w:hyperlink>
    </w:p>
    <w:p w14:paraId="6481ED99" w14:textId="6B539035" w:rsidR="00873023" w:rsidRDefault="00000000">
      <w:pPr>
        <w:pStyle w:val="TOC2"/>
        <w:tabs>
          <w:tab w:val="right" w:leader="dot" w:pos="8630"/>
        </w:tabs>
        <w:rPr>
          <w:rFonts w:cs="Times New Roman"/>
          <w:smallCaps w:val="0"/>
          <w:noProof/>
          <w:sz w:val="22"/>
          <w:szCs w:val="22"/>
        </w:rPr>
      </w:pPr>
      <w:hyperlink w:anchor="_Toc368912291" w:history="1">
        <w:r w:rsidR="00873023" w:rsidRPr="004F422A">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AC6D49">
          <w:rPr>
            <w:noProof/>
            <w:webHidden/>
          </w:rPr>
          <w:t>12</w:t>
        </w:r>
        <w:r w:rsidR="005D2662">
          <w:rPr>
            <w:noProof/>
            <w:webHidden/>
          </w:rPr>
          <w:fldChar w:fldCharType="end"/>
        </w:r>
      </w:hyperlink>
    </w:p>
    <w:p w14:paraId="6784F7CC" w14:textId="6F6F8515" w:rsidR="00873023" w:rsidRDefault="00000000">
      <w:pPr>
        <w:pStyle w:val="TOC2"/>
        <w:tabs>
          <w:tab w:val="right" w:leader="dot" w:pos="8630"/>
        </w:tabs>
        <w:rPr>
          <w:rFonts w:cs="Times New Roman"/>
          <w:smallCaps w:val="0"/>
          <w:noProof/>
          <w:sz w:val="22"/>
          <w:szCs w:val="22"/>
        </w:rPr>
      </w:pPr>
      <w:hyperlink w:anchor="_Toc368912292" w:history="1">
        <w:r w:rsidR="00873023" w:rsidRPr="004F422A">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AC6D49">
          <w:rPr>
            <w:noProof/>
            <w:webHidden/>
          </w:rPr>
          <w:t>12</w:t>
        </w:r>
        <w:r w:rsidR="005D2662">
          <w:rPr>
            <w:noProof/>
            <w:webHidden/>
          </w:rPr>
          <w:fldChar w:fldCharType="end"/>
        </w:r>
      </w:hyperlink>
    </w:p>
    <w:p w14:paraId="7323388E" w14:textId="650092D9" w:rsidR="00873023" w:rsidRDefault="00000000">
      <w:pPr>
        <w:pStyle w:val="TOC2"/>
        <w:tabs>
          <w:tab w:val="right" w:leader="dot" w:pos="8630"/>
        </w:tabs>
        <w:rPr>
          <w:rFonts w:cs="Times New Roman"/>
          <w:smallCaps w:val="0"/>
          <w:noProof/>
          <w:sz w:val="22"/>
          <w:szCs w:val="22"/>
        </w:rPr>
      </w:pPr>
      <w:hyperlink w:anchor="_Toc368912293" w:history="1">
        <w:r w:rsidR="00873023" w:rsidRPr="004F422A">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AC6D49">
          <w:rPr>
            <w:noProof/>
            <w:webHidden/>
          </w:rPr>
          <w:t>12</w:t>
        </w:r>
        <w:r w:rsidR="005D2662">
          <w:rPr>
            <w:noProof/>
            <w:webHidden/>
          </w:rPr>
          <w:fldChar w:fldCharType="end"/>
        </w:r>
      </w:hyperlink>
    </w:p>
    <w:p w14:paraId="293D8B8F" w14:textId="5F846CA0" w:rsidR="00873023" w:rsidRDefault="00000000">
      <w:pPr>
        <w:pStyle w:val="TOC3"/>
        <w:tabs>
          <w:tab w:val="right" w:leader="dot" w:pos="8630"/>
        </w:tabs>
        <w:rPr>
          <w:rFonts w:cs="Times New Roman"/>
          <w:i w:val="0"/>
          <w:iCs w:val="0"/>
          <w:noProof/>
          <w:sz w:val="22"/>
          <w:szCs w:val="22"/>
        </w:rPr>
      </w:pPr>
      <w:hyperlink w:anchor="_Toc368912294" w:history="1">
        <w:r w:rsidR="00873023" w:rsidRPr="004F422A">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AC6D49">
          <w:rPr>
            <w:noProof/>
            <w:webHidden/>
          </w:rPr>
          <w:t>12</w:t>
        </w:r>
        <w:r w:rsidR="005D2662">
          <w:rPr>
            <w:noProof/>
            <w:webHidden/>
          </w:rPr>
          <w:fldChar w:fldCharType="end"/>
        </w:r>
      </w:hyperlink>
    </w:p>
    <w:p w14:paraId="391FBD0C" w14:textId="4A02F594" w:rsidR="00873023" w:rsidRDefault="00000000">
      <w:pPr>
        <w:pStyle w:val="TOC3"/>
        <w:tabs>
          <w:tab w:val="right" w:leader="dot" w:pos="8630"/>
        </w:tabs>
        <w:rPr>
          <w:rFonts w:cs="Times New Roman"/>
          <w:i w:val="0"/>
          <w:iCs w:val="0"/>
          <w:noProof/>
          <w:sz w:val="22"/>
          <w:szCs w:val="22"/>
        </w:rPr>
      </w:pPr>
      <w:hyperlink w:anchor="_Toc368912295" w:history="1">
        <w:r w:rsidR="00873023" w:rsidRPr="004F422A">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AC6D49">
          <w:rPr>
            <w:noProof/>
            <w:webHidden/>
          </w:rPr>
          <w:t>12</w:t>
        </w:r>
        <w:r w:rsidR="005D2662">
          <w:rPr>
            <w:noProof/>
            <w:webHidden/>
          </w:rPr>
          <w:fldChar w:fldCharType="end"/>
        </w:r>
      </w:hyperlink>
    </w:p>
    <w:p w14:paraId="11A455DF" w14:textId="3ECD82FC" w:rsidR="00873023" w:rsidRDefault="00000000">
      <w:pPr>
        <w:pStyle w:val="TOC3"/>
        <w:tabs>
          <w:tab w:val="right" w:leader="dot" w:pos="8630"/>
        </w:tabs>
        <w:rPr>
          <w:rFonts w:cs="Times New Roman"/>
          <w:i w:val="0"/>
          <w:iCs w:val="0"/>
          <w:noProof/>
          <w:sz w:val="22"/>
          <w:szCs w:val="22"/>
        </w:rPr>
      </w:pPr>
      <w:hyperlink w:anchor="_Toc368912296" w:history="1">
        <w:r w:rsidR="00873023" w:rsidRPr="004F422A">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AC6D49">
          <w:rPr>
            <w:noProof/>
            <w:webHidden/>
          </w:rPr>
          <w:t>12</w:t>
        </w:r>
        <w:r w:rsidR="005D2662">
          <w:rPr>
            <w:noProof/>
            <w:webHidden/>
          </w:rPr>
          <w:fldChar w:fldCharType="end"/>
        </w:r>
      </w:hyperlink>
    </w:p>
    <w:p w14:paraId="687EFDB0" w14:textId="02FCE6DA" w:rsidR="00873023" w:rsidRDefault="00000000">
      <w:pPr>
        <w:pStyle w:val="TOC3"/>
        <w:tabs>
          <w:tab w:val="right" w:leader="dot" w:pos="8630"/>
        </w:tabs>
        <w:rPr>
          <w:rFonts w:cs="Times New Roman"/>
          <w:i w:val="0"/>
          <w:iCs w:val="0"/>
          <w:noProof/>
          <w:sz w:val="22"/>
          <w:szCs w:val="22"/>
        </w:rPr>
      </w:pPr>
      <w:hyperlink w:anchor="_Toc368912297" w:history="1">
        <w:r w:rsidR="00873023" w:rsidRPr="004F422A">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AC6D49">
          <w:rPr>
            <w:noProof/>
            <w:webHidden/>
          </w:rPr>
          <w:t>13</w:t>
        </w:r>
        <w:r w:rsidR="005D2662">
          <w:rPr>
            <w:noProof/>
            <w:webHidden/>
          </w:rPr>
          <w:fldChar w:fldCharType="end"/>
        </w:r>
      </w:hyperlink>
    </w:p>
    <w:p w14:paraId="6AD7332F" w14:textId="5F5BCF80" w:rsidR="00873023" w:rsidRDefault="00000000">
      <w:pPr>
        <w:pStyle w:val="TOC3"/>
        <w:tabs>
          <w:tab w:val="right" w:leader="dot" w:pos="8630"/>
        </w:tabs>
        <w:rPr>
          <w:rFonts w:cs="Times New Roman"/>
          <w:i w:val="0"/>
          <w:iCs w:val="0"/>
          <w:noProof/>
          <w:sz w:val="22"/>
          <w:szCs w:val="22"/>
        </w:rPr>
      </w:pPr>
      <w:hyperlink w:anchor="_Toc368912298" w:history="1">
        <w:r w:rsidR="00873023" w:rsidRPr="004F422A">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AC6D49">
          <w:rPr>
            <w:noProof/>
            <w:webHidden/>
          </w:rPr>
          <w:t>13</w:t>
        </w:r>
        <w:r w:rsidR="005D2662">
          <w:rPr>
            <w:noProof/>
            <w:webHidden/>
          </w:rPr>
          <w:fldChar w:fldCharType="end"/>
        </w:r>
      </w:hyperlink>
    </w:p>
    <w:p w14:paraId="5CD381A4" w14:textId="52F9FA8E" w:rsidR="00873023" w:rsidRDefault="00000000">
      <w:pPr>
        <w:pStyle w:val="TOC3"/>
        <w:tabs>
          <w:tab w:val="right" w:leader="dot" w:pos="8630"/>
        </w:tabs>
        <w:rPr>
          <w:rFonts w:cs="Times New Roman"/>
          <w:i w:val="0"/>
          <w:iCs w:val="0"/>
          <w:noProof/>
          <w:sz w:val="22"/>
          <w:szCs w:val="22"/>
        </w:rPr>
      </w:pPr>
      <w:hyperlink w:anchor="_Toc368912299" w:history="1">
        <w:r w:rsidR="00873023" w:rsidRPr="004F422A">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AC6D49">
          <w:rPr>
            <w:noProof/>
            <w:webHidden/>
          </w:rPr>
          <w:t>13</w:t>
        </w:r>
        <w:r w:rsidR="005D2662">
          <w:rPr>
            <w:noProof/>
            <w:webHidden/>
          </w:rPr>
          <w:fldChar w:fldCharType="end"/>
        </w:r>
      </w:hyperlink>
    </w:p>
    <w:p w14:paraId="39215C40" w14:textId="4342F71F" w:rsidR="00873023" w:rsidRDefault="00000000">
      <w:pPr>
        <w:pStyle w:val="TOC1"/>
        <w:tabs>
          <w:tab w:val="right" w:leader="dot" w:pos="8630"/>
        </w:tabs>
        <w:rPr>
          <w:rFonts w:cs="Times New Roman"/>
          <w:b w:val="0"/>
          <w:bCs w:val="0"/>
          <w:caps w:val="0"/>
          <w:noProof/>
          <w:sz w:val="22"/>
          <w:szCs w:val="22"/>
        </w:rPr>
      </w:pPr>
      <w:hyperlink w:anchor="_Toc368912300" w:history="1">
        <w:r w:rsidR="00873023" w:rsidRPr="004F422A">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AC6D49">
          <w:rPr>
            <w:noProof/>
            <w:webHidden/>
          </w:rPr>
          <w:t>13</w:t>
        </w:r>
        <w:r w:rsidR="005D2662">
          <w:rPr>
            <w:noProof/>
            <w:webHidden/>
          </w:rPr>
          <w:fldChar w:fldCharType="end"/>
        </w:r>
      </w:hyperlink>
    </w:p>
    <w:p w14:paraId="4FDCDDC3" w14:textId="10D33907" w:rsidR="00873023" w:rsidRDefault="00000000">
      <w:pPr>
        <w:pStyle w:val="TOC2"/>
        <w:tabs>
          <w:tab w:val="right" w:leader="dot" w:pos="8630"/>
        </w:tabs>
        <w:rPr>
          <w:rFonts w:cs="Times New Roman"/>
          <w:smallCaps w:val="0"/>
          <w:noProof/>
          <w:sz w:val="22"/>
          <w:szCs w:val="22"/>
        </w:rPr>
      </w:pPr>
      <w:hyperlink w:anchor="_Toc368912301" w:history="1">
        <w:r w:rsidR="00873023" w:rsidRPr="004F422A">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AC6D49">
          <w:rPr>
            <w:noProof/>
            <w:webHidden/>
          </w:rPr>
          <w:t>13</w:t>
        </w:r>
        <w:r w:rsidR="005D2662">
          <w:rPr>
            <w:noProof/>
            <w:webHidden/>
          </w:rPr>
          <w:fldChar w:fldCharType="end"/>
        </w:r>
      </w:hyperlink>
    </w:p>
    <w:p w14:paraId="67346BDC" w14:textId="28A4050A" w:rsidR="00873023" w:rsidRDefault="00000000">
      <w:pPr>
        <w:pStyle w:val="TOC2"/>
        <w:tabs>
          <w:tab w:val="right" w:leader="dot" w:pos="8630"/>
        </w:tabs>
        <w:rPr>
          <w:rFonts w:cs="Times New Roman"/>
          <w:smallCaps w:val="0"/>
          <w:noProof/>
          <w:sz w:val="22"/>
          <w:szCs w:val="22"/>
        </w:rPr>
      </w:pPr>
      <w:hyperlink w:anchor="_Toc368912302" w:history="1">
        <w:r w:rsidR="00873023" w:rsidRPr="004F422A">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AC6D49">
          <w:rPr>
            <w:noProof/>
            <w:webHidden/>
          </w:rPr>
          <w:t>13</w:t>
        </w:r>
        <w:r w:rsidR="005D2662">
          <w:rPr>
            <w:noProof/>
            <w:webHidden/>
          </w:rPr>
          <w:fldChar w:fldCharType="end"/>
        </w:r>
      </w:hyperlink>
    </w:p>
    <w:p w14:paraId="611AD7F2" w14:textId="4AF601C9" w:rsidR="00873023" w:rsidRDefault="00000000">
      <w:pPr>
        <w:pStyle w:val="TOC2"/>
        <w:tabs>
          <w:tab w:val="right" w:leader="dot" w:pos="8630"/>
        </w:tabs>
        <w:rPr>
          <w:rFonts w:cs="Times New Roman"/>
          <w:smallCaps w:val="0"/>
          <w:noProof/>
          <w:sz w:val="22"/>
          <w:szCs w:val="22"/>
        </w:rPr>
      </w:pPr>
      <w:hyperlink w:anchor="_Toc368912303" w:history="1">
        <w:r w:rsidR="00873023" w:rsidRPr="004F422A">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AC6D49">
          <w:rPr>
            <w:noProof/>
            <w:webHidden/>
          </w:rPr>
          <w:t>13</w:t>
        </w:r>
        <w:r w:rsidR="005D2662">
          <w:rPr>
            <w:noProof/>
            <w:webHidden/>
          </w:rPr>
          <w:fldChar w:fldCharType="end"/>
        </w:r>
      </w:hyperlink>
    </w:p>
    <w:p w14:paraId="5DDB56DF" w14:textId="3C1F91D2" w:rsidR="00873023" w:rsidRDefault="00000000">
      <w:pPr>
        <w:pStyle w:val="TOC2"/>
        <w:tabs>
          <w:tab w:val="right" w:leader="dot" w:pos="8630"/>
        </w:tabs>
        <w:rPr>
          <w:rFonts w:cs="Times New Roman"/>
          <w:smallCaps w:val="0"/>
          <w:noProof/>
          <w:sz w:val="22"/>
          <w:szCs w:val="22"/>
        </w:rPr>
      </w:pPr>
      <w:hyperlink w:anchor="_Toc368912304" w:history="1">
        <w:r w:rsidR="00873023" w:rsidRPr="004F422A">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fldChar w:fldCharType="separate"/>
        </w:r>
        <w:r w:rsidR="00AC6D49">
          <w:rPr>
            <w:b/>
            <w:bCs/>
            <w:noProof/>
            <w:webHidden/>
          </w:rPr>
          <w:t>Error! Bookmark not defined.</w:t>
        </w:r>
        <w:r w:rsidR="005D2662">
          <w:rPr>
            <w:noProof/>
            <w:webHidden/>
          </w:rPr>
          <w:fldChar w:fldCharType="end"/>
        </w:r>
      </w:hyperlink>
    </w:p>
    <w:p w14:paraId="42A0A1CC" w14:textId="7682D511" w:rsidR="00873023" w:rsidRDefault="00000000">
      <w:pPr>
        <w:pStyle w:val="TOC3"/>
        <w:tabs>
          <w:tab w:val="right" w:leader="dot" w:pos="8630"/>
        </w:tabs>
        <w:rPr>
          <w:rFonts w:cs="Times New Roman"/>
          <w:i w:val="0"/>
          <w:iCs w:val="0"/>
          <w:noProof/>
          <w:sz w:val="22"/>
          <w:szCs w:val="22"/>
        </w:rPr>
      </w:pPr>
      <w:hyperlink w:anchor="_Toc368912305" w:history="1">
        <w:r w:rsidR="00873023" w:rsidRPr="004F422A">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fldChar w:fldCharType="separate"/>
        </w:r>
        <w:r w:rsidR="00AC6D49">
          <w:rPr>
            <w:b/>
            <w:bCs/>
            <w:noProof/>
            <w:webHidden/>
          </w:rPr>
          <w:t>Error! Bookmark not defined.</w:t>
        </w:r>
        <w:r w:rsidR="005D2662">
          <w:rPr>
            <w:noProof/>
            <w:webHidden/>
          </w:rPr>
          <w:fldChar w:fldCharType="end"/>
        </w:r>
      </w:hyperlink>
    </w:p>
    <w:p w14:paraId="276BE175" w14:textId="4BF10617" w:rsidR="00873023" w:rsidRDefault="00000000">
      <w:pPr>
        <w:pStyle w:val="TOC3"/>
        <w:tabs>
          <w:tab w:val="right" w:leader="dot" w:pos="8630"/>
        </w:tabs>
        <w:rPr>
          <w:rFonts w:cs="Times New Roman"/>
          <w:i w:val="0"/>
          <w:iCs w:val="0"/>
          <w:noProof/>
          <w:sz w:val="22"/>
          <w:szCs w:val="22"/>
        </w:rPr>
      </w:pPr>
      <w:hyperlink w:anchor="_Toc368912306" w:history="1">
        <w:r w:rsidR="00873023" w:rsidRPr="004F422A">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AC6D49">
          <w:rPr>
            <w:noProof/>
            <w:webHidden/>
          </w:rPr>
          <w:t>13</w:t>
        </w:r>
        <w:r w:rsidR="005D2662">
          <w:rPr>
            <w:noProof/>
            <w:webHidden/>
          </w:rPr>
          <w:fldChar w:fldCharType="end"/>
        </w:r>
      </w:hyperlink>
    </w:p>
    <w:p w14:paraId="70B510E1" w14:textId="682733FF" w:rsidR="00873023" w:rsidRDefault="00000000">
      <w:pPr>
        <w:pStyle w:val="TOC3"/>
        <w:tabs>
          <w:tab w:val="right" w:leader="dot" w:pos="8630"/>
        </w:tabs>
        <w:rPr>
          <w:rFonts w:cs="Times New Roman"/>
          <w:i w:val="0"/>
          <w:iCs w:val="0"/>
          <w:noProof/>
          <w:sz w:val="22"/>
          <w:szCs w:val="22"/>
        </w:rPr>
      </w:pPr>
      <w:hyperlink w:anchor="_Toc368912307" w:history="1">
        <w:r w:rsidR="00873023" w:rsidRPr="004F422A">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AC6D49">
          <w:rPr>
            <w:noProof/>
            <w:webHidden/>
          </w:rPr>
          <w:t>13</w:t>
        </w:r>
        <w:r w:rsidR="005D2662">
          <w:rPr>
            <w:noProof/>
            <w:webHidden/>
          </w:rPr>
          <w:fldChar w:fldCharType="end"/>
        </w:r>
      </w:hyperlink>
    </w:p>
    <w:p w14:paraId="6D557D99" w14:textId="58541424" w:rsidR="00873023" w:rsidRDefault="00000000">
      <w:pPr>
        <w:pStyle w:val="TOC3"/>
        <w:tabs>
          <w:tab w:val="right" w:leader="dot" w:pos="8630"/>
        </w:tabs>
        <w:rPr>
          <w:rFonts w:cs="Times New Roman"/>
          <w:i w:val="0"/>
          <w:iCs w:val="0"/>
          <w:noProof/>
          <w:sz w:val="22"/>
          <w:szCs w:val="22"/>
        </w:rPr>
      </w:pPr>
      <w:hyperlink w:anchor="_Toc368912308" w:history="1">
        <w:r w:rsidR="00873023" w:rsidRPr="004F422A">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AC6D49">
          <w:rPr>
            <w:noProof/>
            <w:webHidden/>
          </w:rPr>
          <w:t>14</w:t>
        </w:r>
        <w:r w:rsidR="005D2662">
          <w:rPr>
            <w:noProof/>
            <w:webHidden/>
          </w:rPr>
          <w:fldChar w:fldCharType="end"/>
        </w:r>
      </w:hyperlink>
    </w:p>
    <w:p w14:paraId="03C04C26" w14:textId="02D7147D" w:rsidR="00873023" w:rsidRDefault="00000000">
      <w:pPr>
        <w:pStyle w:val="TOC3"/>
        <w:tabs>
          <w:tab w:val="right" w:leader="dot" w:pos="8630"/>
        </w:tabs>
        <w:rPr>
          <w:rFonts w:cs="Times New Roman"/>
          <w:i w:val="0"/>
          <w:iCs w:val="0"/>
          <w:noProof/>
          <w:sz w:val="22"/>
          <w:szCs w:val="22"/>
        </w:rPr>
      </w:pPr>
      <w:hyperlink w:anchor="_Toc368912309" w:history="1">
        <w:r w:rsidR="00873023" w:rsidRPr="004F422A">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AC6D49">
          <w:rPr>
            <w:noProof/>
            <w:webHidden/>
          </w:rPr>
          <w:t>14</w:t>
        </w:r>
        <w:r w:rsidR="005D2662">
          <w:rPr>
            <w:noProof/>
            <w:webHidden/>
          </w:rPr>
          <w:fldChar w:fldCharType="end"/>
        </w:r>
      </w:hyperlink>
    </w:p>
    <w:p w14:paraId="03360122" w14:textId="12622B31" w:rsidR="00873023" w:rsidRDefault="00000000">
      <w:pPr>
        <w:pStyle w:val="TOC3"/>
        <w:tabs>
          <w:tab w:val="right" w:leader="dot" w:pos="8630"/>
        </w:tabs>
        <w:rPr>
          <w:rFonts w:cs="Times New Roman"/>
          <w:i w:val="0"/>
          <w:iCs w:val="0"/>
          <w:noProof/>
          <w:sz w:val="22"/>
          <w:szCs w:val="22"/>
        </w:rPr>
      </w:pPr>
      <w:hyperlink w:anchor="_Toc368912310" w:history="1">
        <w:r w:rsidR="00873023" w:rsidRPr="004F422A">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AC6D49">
          <w:rPr>
            <w:noProof/>
            <w:webHidden/>
          </w:rPr>
          <w:t>14</w:t>
        </w:r>
        <w:r w:rsidR="005D2662">
          <w:rPr>
            <w:noProof/>
            <w:webHidden/>
          </w:rPr>
          <w:fldChar w:fldCharType="end"/>
        </w:r>
      </w:hyperlink>
    </w:p>
    <w:p w14:paraId="49D63916" w14:textId="69E54B2D" w:rsidR="00873023" w:rsidRDefault="00000000">
      <w:pPr>
        <w:pStyle w:val="TOC3"/>
        <w:tabs>
          <w:tab w:val="right" w:leader="dot" w:pos="8630"/>
        </w:tabs>
        <w:rPr>
          <w:rFonts w:cs="Times New Roman"/>
          <w:i w:val="0"/>
          <w:iCs w:val="0"/>
          <w:noProof/>
          <w:sz w:val="22"/>
          <w:szCs w:val="22"/>
        </w:rPr>
      </w:pPr>
      <w:hyperlink w:anchor="_Toc368912311" w:history="1">
        <w:r w:rsidR="00873023" w:rsidRPr="004F422A">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AC6D49">
          <w:rPr>
            <w:noProof/>
            <w:webHidden/>
          </w:rPr>
          <w:t>14</w:t>
        </w:r>
        <w:r w:rsidR="005D2662">
          <w:rPr>
            <w:noProof/>
            <w:webHidden/>
          </w:rPr>
          <w:fldChar w:fldCharType="end"/>
        </w:r>
      </w:hyperlink>
    </w:p>
    <w:p w14:paraId="3A58E2A0" w14:textId="40A9CA40" w:rsidR="00873023" w:rsidRDefault="00000000">
      <w:pPr>
        <w:pStyle w:val="TOC2"/>
        <w:tabs>
          <w:tab w:val="right" w:leader="dot" w:pos="8630"/>
        </w:tabs>
        <w:rPr>
          <w:rFonts w:cs="Times New Roman"/>
          <w:smallCaps w:val="0"/>
          <w:noProof/>
          <w:sz w:val="22"/>
          <w:szCs w:val="22"/>
        </w:rPr>
      </w:pPr>
      <w:hyperlink w:anchor="_Toc368912312" w:history="1">
        <w:r w:rsidR="00873023" w:rsidRPr="004F422A">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AC6D49">
          <w:rPr>
            <w:noProof/>
            <w:webHidden/>
          </w:rPr>
          <w:t>14</w:t>
        </w:r>
        <w:r w:rsidR="005D2662">
          <w:rPr>
            <w:noProof/>
            <w:webHidden/>
          </w:rPr>
          <w:fldChar w:fldCharType="end"/>
        </w:r>
      </w:hyperlink>
    </w:p>
    <w:p w14:paraId="7EFAF89A" w14:textId="1BED90D9" w:rsidR="00873023" w:rsidRDefault="00000000">
      <w:pPr>
        <w:pStyle w:val="TOC3"/>
        <w:tabs>
          <w:tab w:val="right" w:leader="dot" w:pos="8630"/>
        </w:tabs>
        <w:rPr>
          <w:rFonts w:cs="Times New Roman"/>
          <w:i w:val="0"/>
          <w:iCs w:val="0"/>
          <w:noProof/>
          <w:sz w:val="22"/>
          <w:szCs w:val="22"/>
        </w:rPr>
      </w:pPr>
      <w:hyperlink w:anchor="_Toc368912313" w:history="1">
        <w:r w:rsidR="00873023" w:rsidRPr="004F422A">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AC6D49">
          <w:rPr>
            <w:noProof/>
            <w:webHidden/>
          </w:rPr>
          <w:t>14</w:t>
        </w:r>
        <w:r w:rsidR="005D2662">
          <w:rPr>
            <w:noProof/>
            <w:webHidden/>
          </w:rPr>
          <w:fldChar w:fldCharType="end"/>
        </w:r>
      </w:hyperlink>
    </w:p>
    <w:p w14:paraId="7D201C09" w14:textId="766639EC" w:rsidR="00873023" w:rsidRDefault="00000000">
      <w:pPr>
        <w:pStyle w:val="TOC3"/>
        <w:tabs>
          <w:tab w:val="right" w:leader="dot" w:pos="8630"/>
        </w:tabs>
        <w:rPr>
          <w:rFonts w:cs="Times New Roman"/>
          <w:i w:val="0"/>
          <w:iCs w:val="0"/>
          <w:noProof/>
          <w:sz w:val="22"/>
          <w:szCs w:val="22"/>
        </w:rPr>
      </w:pPr>
      <w:hyperlink w:anchor="_Toc368912314" w:history="1">
        <w:r w:rsidR="00873023" w:rsidRPr="004F422A">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AC6D49">
          <w:rPr>
            <w:noProof/>
            <w:webHidden/>
          </w:rPr>
          <w:t>14</w:t>
        </w:r>
        <w:r w:rsidR="005D2662">
          <w:rPr>
            <w:noProof/>
            <w:webHidden/>
          </w:rPr>
          <w:fldChar w:fldCharType="end"/>
        </w:r>
      </w:hyperlink>
    </w:p>
    <w:p w14:paraId="53E07B48" w14:textId="1D8C82A9" w:rsidR="00873023" w:rsidRDefault="00000000">
      <w:pPr>
        <w:pStyle w:val="TOC3"/>
        <w:tabs>
          <w:tab w:val="right" w:leader="dot" w:pos="8630"/>
        </w:tabs>
        <w:rPr>
          <w:rFonts w:cs="Times New Roman"/>
          <w:i w:val="0"/>
          <w:iCs w:val="0"/>
          <w:noProof/>
          <w:sz w:val="22"/>
          <w:szCs w:val="22"/>
        </w:rPr>
      </w:pPr>
      <w:hyperlink w:anchor="_Toc368912315" w:history="1">
        <w:r w:rsidR="00873023" w:rsidRPr="004F422A">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AC6D49">
          <w:rPr>
            <w:noProof/>
            <w:webHidden/>
          </w:rPr>
          <w:t>14</w:t>
        </w:r>
        <w:r w:rsidR="005D2662">
          <w:rPr>
            <w:noProof/>
            <w:webHidden/>
          </w:rPr>
          <w:fldChar w:fldCharType="end"/>
        </w:r>
      </w:hyperlink>
    </w:p>
    <w:p w14:paraId="65E6564A" w14:textId="0C31058A" w:rsidR="00873023" w:rsidRDefault="00000000">
      <w:pPr>
        <w:pStyle w:val="TOC3"/>
        <w:tabs>
          <w:tab w:val="right" w:leader="dot" w:pos="8630"/>
        </w:tabs>
        <w:rPr>
          <w:rFonts w:cs="Times New Roman"/>
          <w:i w:val="0"/>
          <w:iCs w:val="0"/>
          <w:noProof/>
          <w:sz w:val="22"/>
          <w:szCs w:val="22"/>
        </w:rPr>
      </w:pPr>
      <w:hyperlink w:anchor="_Toc368912316" w:history="1">
        <w:r w:rsidR="00873023" w:rsidRPr="004F422A">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AC6D49">
          <w:rPr>
            <w:noProof/>
            <w:webHidden/>
          </w:rPr>
          <w:t>14</w:t>
        </w:r>
        <w:r w:rsidR="005D2662">
          <w:rPr>
            <w:noProof/>
            <w:webHidden/>
          </w:rPr>
          <w:fldChar w:fldCharType="end"/>
        </w:r>
      </w:hyperlink>
    </w:p>
    <w:p w14:paraId="50894C9E" w14:textId="6776CC40" w:rsidR="00873023" w:rsidRDefault="00000000">
      <w:pPr>
        <w:pStyle w:val="TOC1"/>
        <w:tabs>
          <w:tab w:val="right" w:leader="dot" w:pos="8630"/>
        </w:tabs>
        <w:rPr>
          <w:rFonts w:cs="Times New Roman"/>
          <w:b w:val="0"/>
          <w:bCs w:val="0"/>
          <w:caps w:val="0"/>
          <w:noProof/>
          <w:sz w:val="22"/>
          <w:szCs w:val="22"/>
        </w:rPr>
      </w:pPr>
      <w:hyperlink w:anchor="_Toc368912317" w:history="1">
        <w:r w:rsidR="00873023" w:rsidRPr="004F422A">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AC6D49">
          <w:rPr>
            <w:noProof/>
            <w:webHidden/>
          </w:rPr>
          <w:t>15</w:t>
        </w:r>
        <w:r w:rsidR="005D2662">
          <w:rPr>
            <w:noProof/>
            <w:webHidden/>
          </w:rPr>
          <w:fldChar w:fldCharType="end"/>
        </w:r>
      </w:hyperlink>
    </w:p>
    <w:p w14:paraId="3E4D2D47" w14:textId="6D078FB4" w:rsidR="00873023" w:rsidRDefault="00000000">
      <w:pPr>
        <w:pStyle w:val="TOC1"/>
        <w:tabs>
          <w:tab w:val="right" w:leader="dot" w:pos="8630"/>
        </w:tabs>
        <w:rPr>
          <w:rFonts w:cs="Times New Roman"/>
          <w:b w:val="0"/>
          <w:bCs w:val="0"/>
          <w:caps w:val="0"/>
          <w:noProof/>
          <w:sz w:val="22"/>
          <w:szCs w:val="22"/>
        </w:rPr>
      </w:pPr>
      <w:hyperlink w:anchor="_Toc368912318" w:history="1">
        <w:r w:rsidR="00873023" w:rsidRPr="004F422A">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AC6D49">
          <w:rPr>
            <w:noProof/>
            <w:webHidden/>
          </w:rPr>
          <w:t>15</w:t>
        </w:r>
        <w:r w:rsidR="005D2662">
          <w:rPr>
            <w:noProof/>
            <w:webHidden/>
          </w:rPr>
          <w:fldChar w:fldCharType="end"/>
        </w:r>
      </w:hyperlink>
    </w:p>
    <w:p w14:paraId="31CEDB81" w14:textId="77777777" w:rsidR="00653A0C" w:rsidRDefault="005D2662" w:rsidP="00653A0C">
      <w:pPr>
        <w:pStyle w:val="Heading1"/>
        <w:numPr>
          <w:ilvl w:val="0"/>
          <w:numId w:val="0"/>
        </w:numPr>
        <w:ind w:left="403"/>
      </w:pPr>
      <w:r>
        <w:fldChar w:fldCharType="end"/>
      </w:r>
      <w:bookmarkStart w:id="5" w:name="_Toc207768238"/>
    </w:p>
    <w:p w14:paraId="67C7AE1D" w14:textId="77777777" w:rsidR="009B0A63" w:rsidRPr="003602B9" w:rsidRDefault="00653A0C" w:rsidP="00653A0C">
      <w:pPr>
        <w:pStyle w:val="Heading1"/>
      </w:pPr>
      <w:r>
        <w:br w:type="page"/>
      </w:r>
      <w:bookmarkStart w:id="6" w:name="_Toc368912248"/>
      <w:r w:rsidR="009B0A63">
        <w:lastRenderedPageBreak/>
        <w:t>In</w:t>
      </w:r>
      <w:r w:rsidR="009B0A63" w:rsidRPr="003602B9">
        <w:t>troduction</w:t>
      </w:r>
      <w:bookmarkEnd w:id="5"/>
      <w:bookmarkEnd w:id="6"/>
    </w:p>
    <w:p w14:paraId="3AC61876" w14:textId="77777777" w:rsidR="00A86AB2" w:rsidRDefault="00A86AB2" w:rsidP="00A86AB2">
      <w:pPr>
        <w:pStyle w:val="Default"/>
      </w:pPr>
    </w:p>
    <w:p w14:paraId="5CA54281" w14:textId="67F9CA3A" w:rsidR="00A86AB2" w:rsidRPr="00A86AB2" w:rsidRDefault="00A86AB2" w:rsidP="00A86AB2">
      <w:pPr>
        <w:pStyle w:val="Default"/>
        <w:ind w:left="720"/>
        <w:rPr>
          <w:rFonts w:asciiTheme="minorHAnsi" w:hAnsiTheme="minorHAnsi" w:cstheme="minorHAnsi"/>
          <w:color w:val="auto"/>
        </w:rPr>
      </w:pPr>
      <w:r w:rsidRPr="00A86AB2">
        <w:rPr>
          <w:rFonts w:asciiTheme="minorHAnsi" w:hAnsiTheme="minorHAnsi" w:cstheme="minorHAnsi"/>
          <w:color w:val="auto"/>
        </w:rPr>
        <w:t xml:space="preserve">The IoT data logger is used to measure and store environmental data such as temperature, humidity, illuminance, CO </w:t>
      </w:r>
      <w:r w:rsidRPr="00A86AB2">
        <w:rPr>
          <w:rFonts w:asciiTheme="minorHAnsi" w:hAnsiTheme="minorHAnsi" w:cstheme="minorHAnsi"/>
          <w:color w:val="auto"/>
        </w:rPr>
        <w:t>content,</w:t>
      </w:r>
      <w:r w:rsidRPr="00A86AB2">
        <w:rPr>
          <w:rFonts w:asciiTheme="minorHAnsi" w:hAnsiTheme="minorHAnsi" w:cstheme="minorHAnsi"/>
          <w:color w:val="auto"/>
        </w:rPr>
        <w:t xml:space="preserve"> PM2.5, and PM10 </w:t>
      </w:r>
      <w:r w:rsidRPr="00A86AB2">
        <w:rPr>
          <w:rFonts w:asciiTheme="minorHAnsi" w:hAnsiTheme="minorHAnsi" w:cstheme="minorHAnsi"/>
          <w:color w:val="auto"/>
        </w:rPr>
        <w:t>contents.</w:t>
      </w:r>
      <w:r w:rsidRPr="00A86AB2">
        <w:rPr>
          <w:rFonts w:asciiTheme="minorHAnsi" w:hAnsiTheme="minorHAnsi" w:cstheme="minorHAnsi"/>
          <w:color w:val="auto"/>
        </w:rPr>
        <w:t xml:space="preserve"> The climate IoT data logger also calculates the dew point, absolute humidity and the water vapor content in the air. </w:t>
      </w:r>
    </w:p>
    <w:p w14:paraId="4AF52E52" w14:textId="6528AE8D" w:rsidR="00A86AB2" w:rsidRPr="00A86AB2" w:rsidRDefault="00A86AB2" w:rsidP="00A86AB2">
      <w:pPr>
        <w:pStyle w:val="Default"/>
        <w:ind w:left="720"/>
        <w:rPr>
          <w:rFonts w:asciiTheme="minorHAnsi" w:hAnsiTheme="minorHAnsi" w:cstheme="minorHAnsi"/>
          <w:color w:val="auto"/>
        </w:rPr>
      </w:pPr>
      <w:r w:rsidRPr="00A86AB2">
        <w:rPr>
          <w:rFonts w:asciiTheme="minorHAnsi" w:hAnsiTheme="minorHAnsi" w:cstheme="minorHAnsi"/>
          <w:color w:val="auto"/>
        </w:rPr>
        <w:t xml:space="preserve">Data loggers are electronic devices which automatically monitor and record environmental parameters over time, allowing conditions to be measured, documented, </w:t>
      </w:r>
      <w:r w:rsidRPr="00A86AB2">
        <w:rPr>
          <w:rFonts w:asciiTheme="minorHAnsi" w:hAnsiTheme="minorHAnsi" w:cstheme="minorHAnsi"/>
          <w:color w:val="auto"/>
        </w:rPr>
        <w:t>analyzed</w:t>
      </w:r>
      <w:r w:rsidRPr="00A86AB2">
        <w:rPr>
          <w:rFonts w:asciiTheme="minorHAnsi" w:hAnsiTheme="minorHAnsi" w:cstheme="minorHAnsi"/>
          <w:color w:val="auto"/>
        </w:rPr>
        <w:t xml:space="preserve"> and validated. Data Loggers are used in geotechnical monitoring and instrumentation on a large scale because they automatically collect real-time data from the sensors and display it over the devices. A data logger is an electronic device that records data (temperature, pressure, impact, humidity, etc.) at specific intervals. Discover the right data logger for you by exploring the different types and their intended applications. Data loggers vary from general-purpose types for a range of measurement applications to very specific devices for measuring in one environment or application type only. It is common for general purpose types to be programmable. One of the primary benefits of using data loggers is the ability to automatically collect data on a 24-hour basis. Upon activation, data loggers are typically deployed and left unattended to measure and record information for the duration of the monitoring period. This allows for a comprehensive, accurate picture of the environmental conditions being monitored, such as air temperature and relative humidity. Here we use the CSV file for storing the information and can also be updates. </w:t>
      </w:r>
    </w:p>
    <w:p w14:paraId="3AFEE95D" w14:textId="77777777" w:rsidR="00A86AB2" w:rsidRPr="00A86AB2" w:rsidRDefault="00A86AB2" w:rsidP="00A86AB2">
      <w:pPr>
        <w:pStyle w:val="Default"/>
        <w:ind w:left="720"/>
        <w:rPr>
          <w:rFonts w:asciiTheme="minorHAnsi" w:hAnsiTheme="minorHAnsi" w:cstheme="minorHAnsi"/>
          <w:color w:val="auto"/>
        </w:rPr>
      </w:pPr>
      <w:r w:rsidRPr="00A86AB2">
        <w:rPr>
          <w:rFonts w:asciiTheme="minorHAnsi" w:hAnsiTheme="minorHAnsi" w:cstheme="minorHAnsi"/>
          <w:color w:val="auto"/>
        </w:rPr>
        <w:t xml:space="preserve">Much has been said about the benefit of using data loggers to collect data over long periods of time for quality control, maintenance, transportation, etc., and the benefits of using such IOT data loggers are beyond doubt. Some of them can be integrated into systems, others can be installed in the area to be monitored or in the vehicle and after the monitoring time has expired, the data on the device can be called up and of course viewed on the computer - IOT data loggers, on the other hand, can be queried remotely at any time and installation is usually very easy, as it is wireless and fast. </w:t>
      </w:r>
    </w:p>
    <w:p w14:paraId="604B6C00" w14:textId="77777777" w:rsidR="00A86AB2" w:rsidRPr="00A86AB2" w:rsidRDefault="00A86AB2" w:rsidP="00A86AB2">
      <w:pPr>
        <w:pStyle w:val="Default"/>
        <w:ind w:left="720"/>
        <w:rPr>
          <w:rFonts w:asciiTheme="minorHAnsi" w:hAnsiTheme="minorHAnsi" w:cstheme="minorHAnsi"/>
          <w:color w:val="auto"/>
        </w:rPr>
      </w:pPr>
      <w:r w:rsidRPr="00A86AB2">
        <w:rPr>
          <w:rFonts w:asciiTheme="minorHAnsi" w:hAnsiTheme="minorHAnsi" w:cstheme="minorHAnsi"/>
          <w:color w:val="auto"/>
        </w:rPr>
        <w:t xml:space="preserve">The examples of IoT data loggers can be found in every area of life, not necessarily just in business, industry or agriculture. The term "smart", which has always been applied to people, is increasingly being applied to things, especially the sensors that measure each of the desired parameters, monitor the state and can later "report" on them to the user, regardless of whether they are information about temperature and humidity, soil quality, moisture content, number of people, noise level and many, many other parameters. </w:t>
      </w:r>
    </w:p>
    <w:p w14:paraId="726F8EF6" w14:textId="74083A0F" w:rsidR="009B0A63" w:rsidRPr="00A86AB2" w:rsidRDefault="00A86AB2" w:rsidP="00A86AB2">
      <w:pPr>
        <w:pStyle w:val="InfoBlue"/>
        <w:rPr>
          <w:rFonts w:ascii="Arial" w:hAnsi="Arial" w:cs="Arial"/>
          <w:i w:val="0"/>
          <w:iCs/>
          <w:color w:val="auto"/>
        </w:rPr>
      </w:pPr>
      <w:r w:rsidRPr="00A86AB2">
        <w:rPr>
          <w:rFonts w:asciiTheme="minorHAnsi" w:hAnsiTheme="minorHAnsi" w:cstheme="minorHAnsi"/>
          <w:i w:val="0"/>
          <w:iCs/>
          <w:color w:val="auto"/>
          <w:sz w:val="24"/>
          <w:szCs w:val="24"/>
        </w:rPr>
        <w:t xml:space="preserve">Here we use CSV files for collecting different data of a particular city which consist of information about </w:t>
      </w:r>
      <w:r w:rsidRPr="00A86AB2">
        <w:rPr>
          <w:rFonts w:asciiTheme="minorHAnsi" w:hAnsiTheme="minorHAnsi" w:cstheme="minorHAnsi"/>
          <w:i w:val="0"/>
          <w:iCs/>
          <w:color w:val="auto"/>
          <w:sz w:val="24"/>
          <w:szCs w:val="24"/>
        </w:rPr>
        <w:t>temperature,</w:t>
      </w:r>
      <w:r w:rsidRPr="00A86AB2">
        <w:rPr>
          <w:rFonts w:asciiTheme="minorHAnsi" w:hAnsiTheme="minorHAnsi" w:cstheme="minorHAnsi"/>
          <w:i w:val="0"/>
          <w:iCs/>
          <w:color w:val="auto"/>
          <w:sz w:val="24"/>
          <w:szCs w:val="24"/>
        </w:rPr>
        <w:t xml:space="preserve"> </w:t>
      </w:r>
      <w:r w:rsidRPr="00A86AB2">
        <w:rPr>
          <w:rFonts w:asciiTheme="minorHAnsi" w:hAnsiTheme="minorHAnsi" w:cstheme="minorHAnsi"/>
          <w:i w:val="0"/>
          <w:iCs/>
          <w:color w:val="auto"/>
          <w:sz w:val="24"/>
          <w:szCs w:val="24"/>
        </w:rPr>
        <w:t>humidity,</w:t>
      </w:r>
      <w:r w:rsidRPr="00A86AB2">
        <w:rPr>
          <w:rFonts w:asciiTheme="minorHAnsi" w:hAnsiTheme="minorHAnsi" w:cstheme="minorHAnsi"/>
          <w:i w:val="0"/>
          <w:iCs/>
          <w:color w:val="auto"/>
          <w:sz w:val="24"/>
          <w:szCs w:val="24"/>
        </w:rPr>
        <w:t xml:space="preserve"> PM2.5, PM1</w:t>
      </w:r>
      <w:r>
        <w:rPr>
          <w:rFonts w:asciiTheme="minorHAnsi" w:hAnsiTheme="minorHAnsi" w:cstheme="minorHAnsi"/>
          <w:i w:val="0"/>
          <w:iCs/>
          <w:color w:val="auto"/>
          <w:sz w:val="24"/>
          <w:szCs w:val="24"/>
        </w:rPr>
        <w:t>0</w:t>
      </w:r>
      <w:r w:rsidRPr="00A86AB2">
        <w:rPr>
          <w:rFonts w:asciiTheme="minorHAnsi" w:hAnsiTheme="minorHAnsi" w:cstheme="minorHAnsi"/>
          <w:i w:val="0"/>
          <w:iCs/>
          <w:color w:val="auto"/>
          <w:sz w:val="24"/>
          <w:szCs w:val="24"/>
        </w:rPr>
        <w:t>, NO</w:t>
      </w:r>
      <w:r>
        <w:rPr>
          <w:rFonts w:asciiTheme="minorHAnsi" w:hAnsiTheme="minorHAnsi" w:cstheme="minorHAnsi"/>
          <w:i w:val="0"/>
          <w:iCs/>
          <w:color w:val="auto"/>
          <w:sz w:val="24"/>
          <w:szCs w:val="24"/>
        </w:rPr>
        <w:t>2</w:t>
      </w:r>
      <w:r w:rsidRPr="00A86AB2">
        <w:rPr>
          <w:rFonts w:asciiTheme="minorHAnsi" w:hAnsiTheme="minorHAnsi" w:cstheme="minorHAnsi"/>
          <w:i w:val="0"/>
          <w:iCs/>
          <w:color w:val="auto"/>
          <w:sz w:val="24"/>
          <w:szCs w:val="24"/>
        </w:rPr>
        <w:t xml:space="preserve">. This information is for each day over a year and also it shows the averages of all the </w:t>
      </w:r>
      <w:r w:rsidRPr="00A86AB2">
        <w:rPr>
          <w:rFonts w:asciiTheme="minorHAnsi" w:hAnsiTheme="minorHAnsi" w:cstheme="minorHAnsi"/>
          <w:i w:val="0"/>
          <w:iCs/>
          <w:color w:val="auto"/>
          <w:sz w:val="24"/>
          <w:szCs w:val="24"/>
        </w:rPr>
        <w:lastRenderedPageBreak/>
        <w:t>parameters of every month for a particular city. The overall strike of the project is it will also show the graphical representation report of a parameter change in a city over a year. It will also show the pollution level for a particular month and date. Here we process the data through the CSV file and the data logger which work as a sensor for receiving the information through the csv file.</w:t>
      </w:r>
    </w:p>
    <w:p w14:paraId="3CCC59F2" w14:textId="77777777" w:rsidR="009B0A63" w:rsidRDefault="009B0A63" w:rsidP="009B0A63">
      <w:pPr>
        <w:pStyle w:val="Heading2"/>
      </w:pPr>
      <w:bookmarkStart w:id="7" w:name="_Toc207768239"/>
      <w:bookmarkStart w:id="8" w:name="_Toc368912249"/>
      <w:r w:rsidRPr="009B0A63">
        <w:t>Intended Audience</w:t>
      </w:r>
      <w:bookmarkEnd w:id="7"/>
      <w:bookmarkEnd w:id="8"/>
    </w:p>
    <w:p w14:paraId="06A36605" w14:textId="77777777" w:rsidR="00B25D84" w:rsidRPr="00B25D84" w:rsidRDefault="00B25D84" w:rsidP="00B25D84">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14:paraId="458D7DC5" w14:textId="77777777" w:rsidR="009B0A63" w:rsidRPr="003602B9" w:rsidRDefault="009B0A63" w:rsidP="009B0A63">
      <w:pPr>
        <w:ind w:left="576"/>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009B0A63" w:rsidRPr="003602B9" w14:paraId="38C1A089" w14:textId="77777777" w:rsidTr="00140A70">
        <w:tc>
          <w:tcPr>
            <w:tcW w:w="3960" w:type="dxa"/>
            <w:tcBorders>
              <w:top w:val="single" w:sz="4" w:space="0" w:color="000000"/>
              <w:left w:val="single" w:sz="4" w:space="0" w:color="000000"/>
              <w:bottom w:val="single" w:sz="4" w:space="0" w:color="000000"/>
            </w:tcBorders>
          </w:tcPr>
          <w:p w14:paraId="601ED1FF" w14:textId="77777777" w:rsidR="009B0A63" w:rsidRPr="003602B9" w:rsidRDefault="009B0A63" w:rsidP="00140A70">
            <w:pPr>
              <w:snapToGrid w:val="0"/>
              <w:rPr>
                <w:rFonts w:ascii="Arial" w:hAnsi="Arial" w:cs="Arial"/>
              </w:rPr>
            </w:pPr>
          </w:p>
        </w:tc>
        <w:tc>
          <w:tcPr>
            <w:tcW w:w="4730" w:type="dxa"/>
            <w:tcBorders>
              <w:top w:val="single" w:sz="4" w:space="0" w:color="000000"/>
              <w:left w:val="single" w:sz="4" w:space="0" w:color="000000"/>
              <w:bottom w:val="single" w:sz="4" w:space="0" w:color="000000"/>
              <w:right w:val="single" w:sz="4" w:space="0" w:color="000000"/>
            </w:tcBorders>
          </w:tcPr>
          <w:p w14:paraId="196AFEE7" w14:textId="77777777" w:rsidR="009B0A63" w:rsidRPr="003602B9" w:rsidRDefault="009B0A63" w:rsidP="00140A70">
            <w:pPr>
              <w:snapToGrid w:val="0"/>
              <w:rPr>
                <w:rFonts w:ascii="Arial" w:hAnsi="Arial" w:cs="Arial"/>
              </w:rPr>
            </w:pPr>
          </w:p>
        </w:tc>
      </w:tr>
      <w:tr w:rsidR="009B0A63" w:rsidRPr="003602B9" w14:paraId="46D95163" w14:textId="77777777" w:rsidTr="00140A70">
        <w:tc>
          <w:tcPr>
            <w:tcW w:w="3960" w:type="dxa"/>
            <w:tcBorders>
              <w:left w:val="single" w:sz="4" w:space="0" w:color="000000"/>
              <w:bottom w:val="single" w:sz="4" w:space="0" w:color="000000"/>
            </w:tcBorders>
          </w:tcPr>
          <w:p w14:paraId="77387F95" w14:textId="77777777" w:rsidR="009B0A63" w:rsidRPr="003602B9" w:rsidRDefault="009B0A63" w:rsidP="00140A70">
            <w:pPr>
              <w:snapToGrid w:val="0"/>
              <w:rPr>
                <w:rFonts w:ascii="Arial" w:hAnsi="Arial" w:cs="Arial"/>
              </w:rPr>
            </w:pPr>
          </w:p>
        </w:tc>
        <w:tc>
          <w:tcPr>
            <w:tcW w:w="4730" w:type="dxa"/>
            <w:tcBorders>
              <w:left w:val="single" w:sz="4" w:space="0" w:color="000000"/>
              <w:bottom w:val="single" w:sz="4" w:space="0" w:color="000000"/>
              <w:right w:val="single" w:sz="4" w:space="0" w:color="000000"/>
            </w:tcBorders>
          </w:tcPr>
          <w:p w14:paraId="4D8372D6" w14:textId="77777777" w:rsidR="009B0A63" w:rsidRPr="003602B9" w:rsidRDefault="009B0A63" w:rsidP="00140A70">
            <w:pPr>
              <w:snapToGrid w:val="0"/>
              <w:rPr>
                <w:rFonts w:ascii="Arial" w:hAnsi="Arial" w:cs="Arial"/>
              </w:rPr>
            </w:pPr>
          </w:p>
        </w:tc>
      </w:tr>
    </w:tbl>
    <w:p w14:paraId="1A140E0C" w14:textId="77777777" w:rsidR="009B0A63" w:rsidRPr="003602B9" w:rsidRDefault="009B0A63" w:rsidP="009B0A63">
      <w:pPr>
        <w:ind w:left="576"/>
        <w:jc w:val="both"/>
        <w:rPr>
          <w:rFonts w:ascii="Arial" w:hAnsi="Arial" w:cs="Arial"/>
        </w:rPr>
      </w:pPr>
    </w:p>
    <w:p w14:paraId="0E6B95FD" w14:textId="77777777" w:rsidR="009B0A63" w:rsidRDefault="009B0A63" w:rsidP="009B0A63">
      <w:pPr>
        <w:pStyle w:val="Heading2"/>
      </w:pPr>
      <w:bookmarkStart w:id="9" w:name="_Toc207768240"/>
      <w:bookmarkStart w:id="10" w:name="_Toc368912250"/>
      <w:r w:rsidRPr="009B0A63">
        <w:t>Acronyms/Abbreviations</w:t>
      </w:r>
      <w:bookmarkEnd w:id="9"/>
      <w:bookmarkEnd w:id="10"/>
    </w:p>
    <w:p w14:paraId="6B2303AD" w14:textId="77777777" w:rsidR="009B0A63" w:rsidRPr="003602B9" w:rsidRDefault="009B0A63" w:rsidP="009B0A63">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009B0A63" w:rsidRPr="003602B9" w14:paraId="774519AC" w14:textId="77777777" w:rsidTr="00140A70">
        <w:tc>
          <w:tcPr>
            <w:tcW w:w="1620" w:type="dxa"/>
            <w:tcBorders>
              <w:top w:val="single" w:sz="4" w:space="0" w:color="000000"/>
              <w:left w:val="single" w:sz="4" w:space="0" w:color="000000"/>
              <w:bottom w:val="single" w:sz="4" w:space="0" w:color="000000"/>
            </w:tcBorders>
          </w:tcPr>
          <w:p w14:paraId="3950F930" w14:textId="56963E7B" w:rsidR="009B0A63" w:rsidRPr="003602B9" w:rsidRDefault="005A3E7B" w:rsidP="00140A70">
            <w:pPr>
              <w:snapToGrid w:val="0"/>
              <w:spacing w:line="240" w:lineRule="exact"/>
              <w:ind w:right="-21"/>
              <w:rPr>
                <w:rFonts w:ascii="Arial" w:hAnsi="Arial" w:cs="Arial"/>
              </w:rPr>
            </w:pPr>
            <w:r>
              <w:rPr>
                <w:rFonts w:ascii="Arial" w:hAnsi="Arial" w:cs="Arial"/>
              </w:rPr>
              <w:t>IOT</w:t>
            </w:r>
          </w:p>
        </w:tc>
        <w:tc>
          <w:tcPr>
            <w:tcW w:w="7030" w:type="dxa"/>
            <w:tcBorders>
              <w:top w:val="single" w:sz="4" w:space="0" w:color="000000"/>
              <w:left w:val="single" w:sz="4" w:space="0" w:color="000000"/>
              <w:bottom w:val="single" w:sz="4" w:space="0" w:color="000000"/>
              <w:right w:val="single" w:sz="4" w:space="0" w:color="000000"/>
            </w:tcBorders>
          </w:tcPr>
          <w:p w14:paraId="72746B4B" w14:textId="5AB220E3" w:rsidR="009B0A63" w:rsidRPr="003602B9" w:rsidRDefault="005A3E7B" w:rsidP="00140A70">
            <w:pPr>
              <w:snapToGrid w:val="0"/>
              <w:spacing w:line="240" w:lineRule="exact"/>
              <w:ind w:right="691"/>
              <w:rPr>
                <w:rFonts w:ascii="Arial" w:hAnsi="Arial" w:cs="Arial"/>
              </w:rPr>
            </w:pPr>
            <w:r>
              <w:rPr>
                <w:rFonts w:ascii="Arial" w:hAnsi="Arial" w:cs="Arial"/>
              </w:rPr>
              <w:t>Internet of Things</w:t>
            </w:r>
          </w:p>
        </w:tc>
      </w:tr>
      <w:tr w:rsidR="009B0A63" w:rsidRPr="003602B9" w14:paraId="6211BDFE" w14:textId="77777777" w:rsidTr="00140A70">
        <w:tc>
          <w:tcPr>
            <w:tcW w:w="1620" w:type="dxa"/>
            <w:tcBorders>
              <w:left w:val="single" w:sz="4" w:space="0" w:color="000000"/>
              <w:bottom w:val="single" w:sz="4" w:space="0" w:color="000000"/>
            </w:tcBorders>
          </w:tcPr>
          <w:p w14:paraId="30F6DE63" w14:textId="6F82C403" w:rsidR="009B0A63" w:rsidRPr="003602B9" w:rsidRDefault="005A3E7B" w:rsidP="00140A70">
            <w:pPr>
              <w:snapToGrid w:val="0"/>
              <w:spacing w:line="240" w:lineRule="exact"/>
              <w:ind w:right="-21"/>
              <w:rPr>
                <w:rFonts w:ascii="Arial" w:hAnsi="Arial" w:cs="Arial"/>
              </w:rPr>
            </w:pPr>
            <w:r>
              <w:rPr>
                <w:rFonts w:ascii="Arial" w:hAnsi="Arial" w:cs="Arial"/>
              </w:rPr>
              <w:t>PM</w:t>
            </w:r>
          </w:p>
        </w:tc>
        <w:tc>
          <w:tcPr>
            <w:tcW w:w="7030" w:type="dxa"/>
            <w:tcBorders>
              <w:left w:val="single" w:sz="4" w:space="0" w:color="000000"/>
              <w:bottom w:val="single" w:sz="4" w:space="0" w:color="000000"/>
              <w:right w:val="single" w:sz="4" w:space="0" w:color="000000"/>
            </w:tcBorders>
          </w:tcPr>
          <w:p w14:paraId="09BE3C08" w14:textId="355FF968" w:rsidR="009B0A63" w:rsidRPr="003602B9" w:rsidRDefault="005A3E7B" w:rsidP="00140A70">
            <w:pPr>
              <w:snapToGrid w:val="0"/>
              <w:spacing w:line="240" w:lineRule="exact"/>
              <w:ind w:right="691"/>
              <w:rPr>
                <w:rFonts w:ascii="Arial" w:hAnsi="Arial" w:cs="Arial"/>
              </w:rPr>
            </w:pPr>
            <w:r>
              <w:rPr>
                <w:rFonts w:ascii="Arial" w:hAnsi="Arial" w:cs="Arial"/>
              </w:rPr>
              <w:t>Particulate Matter</w:t>
            </w:r>
          </w:p>
        </w:tc>
      </w:tr>
      <w:tr w:rsidR="009B0A63" w:rsidRPr="003602B9" w14:paraId="31DCD6F2" w14:textId="77777777" w:rsidTr="00140A70">
        <w:tc>
          <w:tcPr>
            <w:tcW w:w="1620" w:type="dxa"/>
            <w:tcBorders>
              <w:left w:val="single" w:sz="4" w:space="0" w:color="000000"/>
              <w:bottom w:val="single" w:sz="4" w:space="0" w:color="000000"/>
            </w:tcBorders>
          </w:tcPr>
          <w:p w14:paraId="5DB2B73A" w14:textId="5E962AF4" w:rsidR="009B0A63" w:rsidRPr="003602B9" w:rsidRDefault="005A3E7B" w:rsidP="00140A70">
            <w:pPr>
              <w:snapToGrid w:val="0"/>
              <w:spacing w:line="240" w:lineRule="exact"/>
              <w:ind w:right="-21"/>
              <w:rPr>
                <w:rFonts w:ascii="Arial" w:hAnsi="Arial" w:cs="Arial"/>
              </w:rPr>
            </w:pPr>
            <w:r>
              <w:rPr>
                <w:rFonts w:ascii="Arial" w:hAnsi="Arial" w:cs="Arial"/>
              </w:rPr>
              <w:t>NO2</w:t>
            </w:r>
          </w:p>
        </w:tc>
        <w:tc>
          <w:tcPr>
            <w:tcW w:w="7030" w:type="dxa"/>
            <w:tcBorders>
              <w:left w:val="single" w:sz="4" w:space="0" w:color="000000"/>
              <w:bottom w:val="single" w:sz="4" w:space="0" w:color="000000"/>
              <w:right w:val="single" w:sz="4" w:space="0" w:color="000000"/>
            </w:tcBorders>
          </w:tcPr>
          <w:p w14:paraId="2C2C12E0" w14:textId="3E12CFC5" w:rsidR="009B0A63" w:rsidRPr="003602B9" w:rsidRDefault="005A3E7B" w:rsidP="00140A70">
            <w:pPr>
              <w:snapToGrid w:val="0"/>
              <w:spacing w:line="240" w:lineRule="exact"/>
              <w:ind w:right="691"/>
              <w:rPr>
                <w:rFonts w:ascii="Arial" w:hAnsi="Arial" w:cs="Arial"/>
              </w:rPr>
            </w:pPr>
            <w:r>
              <w:rPr>
                <w:rFonts w:ascii="Arial" w:hAnsi="Arial" w:cs="Arial"/>
              </w:rPr>
              <w:t>Nitrogen Dioxide</w:t>
            </w:r>
          </w:p>
        </w:tc>
      </w:tr>
      <w:tr w:rsidR="009B0A63" w:rsidRPr="003602B9" w14:paraId="6AF76BC2" w14:textId="77777777" w:rsidTr="00140A70">
        <w:tc>
          <w:tcPr>
            <w:tcW w:w="1620" w:type="dxa"/>
            <w:tcBorders>
              <w:left w:val="single" w:sz="4" w:space="0" w:color="000000"/>
              <w:bottom w:val="single" w:sz="4" w:space="0" w:color="000000"/>
            </w:tcBorders>
          </w:tcPr>
          <w:p w14:paraId="002EC4E7" w14:textId="120A07AF" w:rsidR="009B0A63" w:rsidRPr="003602B9" w:rsidRDefault="005A3E7B" w:rsidP="00140A70">
            <w:pPr>
              <w:snapToGrid w:val="0"/>
              <w:spacing w:line="240" w:lineRule="exact"/>
              <w:ind w:right="-21"/>
              <w:rPr>
                <w:rFonts w:ascii="Arial" w:hAnsi="Arial" w:cs="Arial"/>
              </w:rPr>
            </w:pPr>
            <w:r>
              <w:rPr>
                <w:rFonts w:ascii="Arial" w:hAnsi="Arial" w:cs="Arial"/>
              </w:rPr>
              <w:t>CSV</w:t>
            </w:r>
          </w:p>
        </w:tc>
        <w:tc>
          <w:tcPr>
            <w:tcW w:w="7030" w:type="dxa"/>
            <w:tcBorders>
              <w:left w:val="single" w:sz="4" w:space="0" w:color="000000"/>
              <w:bottom w:val="single" w:sz="4" w:space="0" w:color="000000"/>
              <w:right w:val="single" w:sz="4" w:space="0" w:color="000000"/>
            </w:tcBorders>
          </w:tcPr>
          <w:p w14:paraId="1D44943B" w14:textId="4C40F395" w:rsidR="009B0A63" w:rsidRPr="003602B9" w:rsidRDefault="005A3E7B" w:rsidP="00140A70">
            <w:pPr>
              <w:snapToGrid w:val="0"/>
              <w:spacing w:line="240" w:lineRule="exact"/>
              <w:ind w:right="691"/>
              <w:rPr>
                <w:rFonts w:ascii="Arial" w:hAnsi="Arial" w:cs="Arial"/>
              </w:rPr>
            </w:pPr>
            <w:r>
              <w:rPr>
                <w:rFonts w:ascii="Arial" w:hAnsi="Arial" w:cs="Arial"/>
              </w:rPr>
              <w:t>Comma-Separated Values</w:t>
            </w:r>
          </w:p>
        </w:tc>
      </w:tr>
    </w:tbl>
    <w:p w14:paraId="30EDCEEA" w14:textId="77777777" w:rsidR="009B0A63" w:rsidRPr="003602B9" w:rsidRDefault="009B0A63" w:rsidP="009B0A63">
      <w:pPr>
        <w:rPr>
          <w:rFonts w:ascii="Arial" w:hAnsi="Arial" w:cs="Arial"/>
        </w:rPr>
      </w:pPr>
    </w:p>
    <w:p w14:paraId="2E27ADF7" w14:textId="77777777" w:rsidR="009B0A63" w:rsidRDefault="009B0A63" w:rsidP="009B0A63">
      <w:pPr>
        <w:pStyle w:val="Heading2"/>
      </w:pPr>
      <w:bookmarkStart w:id="11" w:name="_Toc207768241"/>
      <w:bookmarkStart w:id="12" w:name="_Toc368912251"/>
      <w:r w:rsidRPr="003602B9">
        <w:t>Project Purpose</w:t>
      </w:r>
      <w:bookmarkEnd w:id="11"/>
      <w:bookmarkEnd w:id="12"/>
    </w:p>
    <w:p w14:paraId="73F5EEBC" w14:textId="77777777" w:rsidR="005A721E" w:rsidRPr="005A721E" w:rsidRDefault="005A721E" w:rsidP="005A721E">
      <w:pPr>
        <w:pStyle w:val="ListParagraph"/>
        <w:numPr>
          <w:ilvl w:val="0"/>
          <w:numId w:val="28"/>
        </w:numPr>
        <w:rPr>
          <w:b/>
          <w:bCs/>
          <w:color w:val="000000" w:themeColor="text1"/>
          <w:sz w:val="24"/>
          <w:szCs w:val="24"/>
          <w:shd w:val="clear" w:color="auto" w:fill="FFFFFF"/>
        </w:rPr>
      </w:pPr>
      <w:r w:rsidRPr="005A721E">
        <w:rPr>
          <w:b/>
          <w:bCs/>
          <w:color w:val="000000" w:themeColor="text1"/>
          <w:sz w:val="24"/>
          <w:szCs w:val="24"/>
        </w:rPr>
        <w:t>The purpose of this software or project is to show the data files from different cities based on date.</w:t>
      </w:r>
    </w:p>
    <w:p w14:paraId="748B54BD" w14:textId="034357CF" w:rsidR="005A721E" w:rsidRPr="005A721E" w:rsidRDefault="005A721E" w:rsidP="005A721E">
      <w:pPr>
        <w:pStyle w:val="ListParagraph"/>
        <w:numPr>
          <w:ilvl w:val="0"/>
          <w:numId w:val="28"/>
        </w:numPr>
        <w:rPr>
          <w:b/>
          <w:bCs/>
          <w:color w:val="000000" w:themeColor="text1"/>
          <w:sz w:val="24"/>
          <w:szCs w:val="24"/>
        </w:rPr>
      </w:pPr>
      <w:r w:rsidRPr="005A721E">
        <w:rPr>
          <w:b/>
          <w:bCs/>
          <w:color w:val="000000" w:themeColor="text1"/>
          <w:sz w:val="24"/>
          <w:szCs w:val="24"/>
          <w:shd w:val="clear" w:color="auto" w:fill="FFFFFF"/>
        </w:rPr>
        <w:t>Data logging means to record events, observations, or measurements systematically.</w:t>
      </w:r>
      <w:r w:rsidRPr="005A721E">
        <w:rPr>
          <w:b/>
          <w:bCs/>
          <w:color w:val="000000" w:themeColor="text1"/>
          <w:sz w:val="24"/>
          <w:szCs w:val="24"/>
        </w:rPr>
        <w:t xml:space="preserve"> It consists of the following data like temperature, rainfall, humidity, PM2.5, PM10, N02 recordings date wise for a period of a year.</w:t>
      </w:r>
    </w:p>
    <w:p w14:paraId="3CE89DAD" w14:textId="77777777" w:rsidR="005A721E" w:rsidRPr="005A721E" w:rsidRDefault="005A721E" w:rsidP="005A721E">
      <w:pPr>
        <w:pStyle w:val="ListParagraph"/>
        <w:numPr>
          <w:ilvl w:val="0"/>
          <w:numId w:val="28"/>
        </w:numPr>
        <w:rPr>
          <w:b/>
          <w:bCs/>
          <w:color w:val="000000" w:themeColor="text1"/>
          <w:sz w:val="24"/>
          <w:szCs w:val="24"/>
        </w:rPr>
      </w:pPr>
      <w:r w:rsidRPr="005A721E">
        <w:rPr>
          <w:b/>
          <w:bCs/>
          <w:color w:val="000000" w:themeColor="text1"/>
          <w:sz w:val="24"/>
          <w:szCs w:val="24"/>
        </w:rPr>
        <w:t>This project will also show graphical report of a parameter changes in a city over a year.</w:t>
      </w:r>
    </w:p>
    <w:p w14:paraId="2BA1F21A" w14:textId="77777777" w:rsidR="005A721E" w:rsidRPr="005A721E" w:rsidRDefault="005A721E" w:rsidP="005A721E">
      <w:pPr>
        <w:pStyle w:val="ListParagraph"/>
        <w:numPr>
          <w:ilvl w:val="0"/>
          <w:numId w:val="28"/>
        </w:numPr>
        <w:rPr>
          <w:b/>
          <w:bCs/>
          <w:color w:val="000000" w:themeColor="text1"/>
          <w:sz w:val="24"/>
          <w:szCs w:val="24"/>
          <w:shd w:val="clear" w:color="auto" w:fill="FFFFFF"/>
        </w:rPr>
      </w:pPr>
      <w:r w:rsidRPr="005A721E">
        <w:rPr>
          <w:b/>
          <w:bCs/>
          <w:color w:val="000000" w:themeColor="text1"/>
          <w:sz w:val="24"/>
          <w:szCs w:val="24"/>
        </w:rPr>
        <w:t xml:space="preserve">The user can also find the pollution level or temperature for a particular month. </w:t>
      </w:r>
      <w:r w:rsidRPr="005A721E">
        <w:rPr>
          <w:b/>
          <w:bCs/>
          <w:color w:val="000000" w:themeColor="text1"/>
          <w:sz w:val="24"/>
          <w:szCs w:val="24"/>
          <w:shd w:val="clear" w:color="auto" w:fill="FFFFFF"/>
        </w:rPr>
        <w:t>The Data Logger module allows you to save data in form of CSV file.</w:t>
      </w:r>
    </w:p>
    <w:p w14:paraId="52138686" w14:textId="6CD111BA" w:rsidR="005A721E" w:rsidRPr="005A721E" w:rsidRDefault="005A721E" w:rsidP="005A721E">
      <w:pPr>
        <w:pStyle w:val="ListParagraph"/>
        <w:numPr>
          <w:ilvl w:val="0"/>
          <w:numId w:val="28"/>
        </w:numPr>
        <w:rPr>
          <w:b/>
          <w:bCs/>
          <w:color w:val="000000" w:themeColor="text1"/>
          <w:sz w:val="24"/>
          <w:szCs w:val="24"/>
        </w:rPr>
      </w:pPr>
      <w:r w:rsidRPr="005A721E">
        <w:rPr>
          <w:b/>
          <w:bCs/>
          <w:color w:val="000000" w:themeColor="text1"/>
          <w:sz w:val="24"/>
          <w:szCs w:val="24"/>
          <w:shd w:val="clear" w:color="auto" w:fill="FFFFFF"/>
        </w:rPr>
        <w:t>You can create and configure file according to your needs and monitor them while they are being logged.</w:t>
      </w:r>
    </w:p>
    <w:p w14:paraId="7E01EFCD" w14:textId="45A77E4C" w:rsidR="009B0A63" w:rsidRDefault="009B0A63" w:rsidP="00E90E87">
      <w:pPr>
        <w:pStyle w:val="Heading2"/>
        <w:numPr>
          <w:ilvl w:val="0"/>
          <w:numId w:val="0"/>
        </w:numPr>
      </w:pPr>
    </w:p>
    <w:p w14:paraId="6EB50683" w14:textId="77777777" w:rsidR="009B0A63" w:rsidRDefault="009B0A63" w:rsidP="009B0A63">
      <w:pPr>
        <w:pStyle w:val="Heading3"/>
      </w:pPr>
      <w:bookmarkStart w:id="13" w:name="_Toc207768244"/>
      <w:bookmarkStart w:id="14" w:name="_Toc368912254"/>
      <w:r w:rsidRPr="003602B9">
        <w:t>In Scope</w:t>
      </w:r>
      <w:bookmarkEnd w:id="13"/>
      <w:bookmarkEnd w:id="14"/>
    </w:p>
    <w:p w14:paraId="31C7BD96" w14:textId="786E0F60" w:rsidR="00632C3B" w:rsidRPr="00A30797" w:rsidRDefault="00144C4C" w:rsidP="00C26C21">
      <w:pPr>
        <w:pStyle w:val="InfoBlue"/>
        <w:jc w:val="both"/>
        <w:rPr>
          <w:i w:val="0"/>
          <w:iCs/>
          <w:color w:val="auto"/>
          <w:sz w:val="24"/>
          <w:szCs w:val="24"/>
        </w:rPr>
      </w:pPr>
      <w:r w:rsidRPr="00A30797">
        <w:rPr>
          <w:i w:val="0"/>
          <w:iCs/>
          <w:color w:val="auto"/>
          <w:sz w:val="24"/>
          <w:szCs w:val="24"/>
        </w:rPr>
        <w:t xml:space="preserve">Scope: </w:t>
      </w:r>
      <w:r w:rsidR="00A30797" w:rsidRPr="00A30797">
        <w:rPr>
          <w:i w:val="0"/>
          <w:iCs/>
          <w:color w:val="auto"/>
          <w:sz w:val="24"/>
          <w:szCs w:val="24"/>
        </w:rPr>
        <w:t>This project</w:t>
      </w:r>
      <w:r w:rsidRPr="00A30797">
        <w:rPr>
          <w:i w:val="0"/>
          <w:iCs/>
          <w:color w:val="auto"/>
          <w:sz w:val="24"/>
          <w:szCs w:val="24"/>
        </w:rPr>
        <w:t xml:space="preserve"> aims to monitor environmental behavior using data loggers. Data loggers can record and transmit precise temperature, humidity, and pressure data so that an organization can keep a close eye on the environment of a given area. Data logger are implicitly stand-alone devices, this stand-alone aspect of data loggers implies onboard memory that is used to store acquired data. Sometimes this memory is very large to accommodate many days, or even months, of unattended </w:t>
      </w:r>
      <w:r w:rsidRPr="00A30797">
        <w:rPr>
          <w:i w:val="0"/>
          <w:iCs/>
          <w:color w:val="auto"/>
          <w:sz w:val="24"/>
          <w:szCs w:val="24"/>
        </w:rPr>
        <w:lastRenderedPageBreak/>
        <w:t xml:space="preserve">recording. Some </w:t>
      </w:r>
      <w:r w:rsidR="00A30797" w:rsidRPr="00A30797">
        <w:rPr>
          <w:i w:val="0"/>
          <w:iCs/>
          <w:color w:val="auto"/>
          <w:sz w:val="24"/>
          <w:szCs w:val="24"/>
        </w:rPr>
        <w:t>equipment</w:t>
      </w:r>
      <w:r w:rsidRPr="00A30797">
        <w:rPr>
          <w:i w:val="0"/>
          <w:iCs/>
          <w:color w:val="auto"/>
          <w:sz w:val="24"/>
          <w:szCs w:val="24"/>
        </w:rPr>
        <w:t xml:space="preserve"> log data 24 hours a day and 365 days of year while some logs data only during its predefined period. Once it is setup, it performs data logging automatically and does not require presence of human beings. It is very accurate as likelihood of human error is not there. In future, other climatic parameters such as wind, light intensity etc. can be included for analysis and prediction purpose and this system can therefore be used for analysis and prediction of such parameters in remote areas. </w:t>
      </w:r>
    </w:p>
    <w:p w14:paraId="56C0EFD8" w14:textId="77777777" w:rsidR="009B0A63" w:rsidRDefault="009B0A63" w:rsidP="009B0A63">
      <w:pPr>
        <w:pStyle w:val="Heading3"/>
      </w:pPr>
      <w:bookmarkStart w:id="15" w:name="_Toc207768245"/>
      <w:bookmarkStart w:id="16" w:name="_Toc368912255"/>
      <w:r w:rsidRPr="003602B9">
        <w:t>Out of scope</w:t>
      </w:r>
      <w:bookmarkEnd w:id="15"/>
      <w:bookmarkEnd w:id="16"/>
    </w:p>
    <w:p w14:paraId="00272DCB" w14:textId="77777777" w:rsidR="00144C4C" w:rsidRPr="00A30797" w:rsidRDefault="00144C4C" w:rsidP="00144C4C">
      <w:pPr>
        <w:pStyle w:val="InfoBlue"/>
        <w:jc w:val="both"/>
        <w:rPr>
          <w:i w:val="0"/>
          <w:iCs/>
          <w:color w:val="auto"/>
          <w:sz w:val="24"/>
          <w:szCs w:val="24"/>
        </w:rPr>
      </w:pPr>
      <w:r w:rsidRPr="00A30797">
        <w:rPr>
          <w:i w:val="0"/>
          <w:iCs/>
          <w:color w:val="auto"/>
          <w:sz w:val="24"/>
          <w:szCs w:val="24"/>
        </w:rPr>
        <w:t xml:space="preserve">LIMITATIONS: </w:t>
      </w:r>
    </w:p>
    <w:p w14:paraId="7B051186" w14:textId="77777777" w:rsidR="00144C4C" w:rsidRPr="00A30797" w:rsidRDefault="00144C4C" w:rsidP="00144C4C">
      <w:pPr>
        <w:pStyle w:val="InfoBlue"/>
        <w:jc w:val="both"/>
        <w:rPr>
          <w:i w:val="0"/>
          <w:iCs/>
          <w:color w:val="auto"/>
          <w:sz w:val="24"/>
          <w:szCs w:val="24"/>
        </w:rPr>
      </w:pPr>
      <w:r w:rsidRPr="00A30797">
        <w:rPr>
          <w:i w:val="0"/>
          <w:iCs/>
          <w:color w:val="auto"/>
          <w:sz w:val="24"/>
          <w:szCs w:val="24"/>
        </w:rPr>
        <w:sym w:font="Symbol" w:char="F0B7"/>
      </w:r>
      <w:r w:rsidRPr="00A30797">
        <w:rPr>
          <w:i w:val="0"/>
          <w:iCs/>
          <w:color w:val="auto"/>
          <w:sz w:val="24"/>
          <w:szCs w:val="24"/>
        </w:rPr>
        <w:t xml:space="preserve"> Disparate Data and Data Storage Limitations </w:t>
      </w:r>
    </w:p>
    <w:p w14:paraId="62CF0B8E" w14:textId="77777777" w:rsidR="00144C4C" w:rsidRPr="00A30797" w:rsidRDefault="00144C4C" w:rsidP="00144C4C">
      <w:pPr>
        <w:pStyle w:val="InfoBlue"/>
        <w:jc w:val="both"/>
        <w:rPr>
          <w:i w:val="0"/>
          <w:iCs/>
          <w:color w:val="auto"/>
          <w:sz w:val="24"/>
          <w:szCs w:val="24"/>
        </w:rPr>
      </w:pPr>
      <w:r w:rsidRPr="00A30797">
        <w:rPr>
          <w:i w:val="0"/>
          <w:iCs/>
          <w:color w:val="auto"/>
          <w:sz w:val="24"/>
          <w:szCs w:val="24"/>
        </w:rPr>
        <w:sym w:font="Symbol" w:char="F0B7"/>
      </w:r>
      <w:r w:rsidRPr="00A30797">
        <w:rPr>
          <w:i w:val="0"/>
          <w:iCs/>
          <w:color w:val="auto"/>
          <w:sz w:val="24"/>
          <w:szCs w:val="24"/>
        </w:rPr>
        <w:t xml:space="preserve"> If data logging equipment malfunctions, some data could be lost or will not be recorded.</w:t>
      </w:r>
    </w:p>
    <w:p w14:paraId="2CA4A0EF" w14:textId="77777777" w:rsidR="00144C4C" w:rsidRPr="00A30797" w:rsidRDefault="00144C4C" w:rsidP="00144C4C">
      <w:pPr>
        <w:pStyle w:val="InfoBlue"/>
        <w:jc w:val="both"/>
        <w:rPr>
          <w:i w:val="0"/>
          <w:iCs/>
          <w:color w:val="auto"/>
          <w:sz w:val="24"/>
          <w:szCs w:val="24"/>
        </w:rPr>
      </w:pPr>
      <w:r w:rsidRPr="00A30797">
        <w:rPr>
          <w:i w:val="0"/>
          <w:iCs/>
          <w:color w:val="auto"/>
          <w:sz w:val="24"/>
          <w:szCs w:val="24"/>
        </w:rPr>
        <w:t xml:space="preserve"> </w:t>
      </w:r>
      <w:r w:rsidRPr="00A30797">
        <w:rPr>
          <w:i w:val="0"/>
          <w:iCs/>
          <w:color w:val="auto"/>
          <w:sz w:val="24"/>
          <w:szCs w:val="24"/>
        </w:rPr>
        <w:sym w:font="Symbol" w:char="F0B7"/>
      </w:r>
      <w:r w:rsidRPr="00A30797">
        <w:rPr>
          <w:i w:val="0"/>
          <w:iCs/>
          <w:color w:val="auto"/>
          <w:sz w:val="24"/>
          <w:szCs w:val="24"/>
        </w:rPr>
        <w:t xml:space="preserve"> Certain data logging equipment can take readings only during interval configured at the start.</w:t>
      </w:r>
    </w:p>
    <w:p w14:paraId="67ED68F8" w14:textId="3BFB2419" w:rsidR="00144C4C" w:rsidRPr="00632C3B" w:rsidRDefault="00144C4C" w:rsidP="00144C4C">
      <w:pPr>
        <w:pStyle w:val="InfoBlue"/>
        <w:jc w:val="both"/>
      </w:pPr>
      <w:r w:rsidRPr="00A30797">
        <w:rPr>
          <w:i w:val="0"/>
          <w:iCs/>
          <w:color w:val="auto"/>
          <w:sz w:val="24"/>
          <w:szCs w:val="24"/>
        </w:rPr>
        <w:t xml:space="preserve"> </w:t>
      </w:r>
      <w:r w:rsidRPr="00A30797">
        <w:rPr>
          <w:i w:val="0"/>
          <w:iCs/>
          <w:color w:val="auto"/>
          <w:sz w:val="24"/>
          <w:szCs w:val="24"/>
        </w:rPr>
        <w:sym w:font="Symbol" w:char="F0B7"/>
      </w:r>
      <w:r w:rsidRPr="00A30797">
        <w:rPr>
          <w:i w:val="0"/>
          <w:iCs/>
          <w:color w:val="auto"/>
          <w:sz w:val="24"/>
          <w:szCs w:val="24"/>
        </w:rPr>
        <w:t xml:space="preserve"> Basic training is needed to use the equipment</w:t>
      </w:r>
    </w:p>
    <w:p w14:paraId="42BE0ED4" w14:textId="258484F5" w:rsidR="00632C3B" w:rsidRDefault="00632C3B" w:rsidP="00632C3B">
      <w:pPr>
        <w:pStyle w:val="InfoBlue"/>
        <w:jc w:val="both"/>
        <w:rPr>
          <w:rFonts w:ascii="Arial" w:hAnsi="Arial" w:cs="Arial"/>
        </w:rPr>
      </w:pPr>
    </w:p>
    <w:p w14:paraId="104BC14C" w14:textId="77777777" w:rsidR="00632C3B" w:rsidRPr="00632C3B" w:rsidRDefault="00632C3B" w:rsidP="00632C3B"/>
    <w:p w14:paraId="454331C3" w14:textId="77777777" w:rsidR="009B0A63" w:rsidRDefault="009B0A63" w:rsidP="009B0A63">
      <w:pPr>
        <w:pStyle w:val="Heading2"/>
      </w:pPr>
      <w:bookmarkStart w:id="17" w:name="_Toc207768246"/>
      <w:bookmarkStart w:id="18" w:name="_Toc368912256"/>
      <w:r w:rsidRPr="003602B9">
        <w:t>Functional Overview</w:t>
      </w:r>
      <w:bookmarkEnd w:id="17"/>
      <w:bookmarkEnd w:id="18"/>
    </w:p>
    <w:p w14:paraId="3DD8E5AC" w14:textId="77777777" w:rsidR="00333A76" w:rsidRPr="00333A76" w:rsidRDefault="00333A76" w:rsidP="00333A76">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Provides a general description of the software system including its functionality and matters related to the overall system function and its design Feel free to split this discussion</w:t>
      </w:r>
      <w:r w:rsidR="00C26C21">
        <w:rPr>
          <w:rFonts w:ascii="Arial" w:hAnsi="Arial" w:cs="Arial"/>
        </w:rPr>
        <w:t xml:space="preserve"> up into subsections (and sub </w:t>
      </w:r>
      <w:r w:rsidRPr="00333A76">
        <w:rPr>
          <w:rFonts w:ascii="Arial" w:hAnsi="Arial" w:cs="Arial"/>
        </w:rPr>
        <w:t xml:space="preserve">sections, </w:t>
      </w:r>
      <w:proofErr w:type="spellStart"/>
      <w:r w:rsidRPr="00333A76">
        <w:rPr>
          <w:rFonts w:ascii="Arial" w:hAnsi="Arial" w:cs="Arial"/>
        </w:rPr>
        <w:t>etc</w:t>
      </w:r>
      <w:proofErr w:type="spellEnd"/>
      <w:r w:rsidRPr="00333A76">
        <w:rPr>
          <w:rFonts w:ascii="Arial" w:hAnsi="Arial" w:cs="Arial"/>
        </w:rPr>
        <w:t xml:space="preserve"> ...).</w:t>
      </w:r>
      <w:r>
        <w:rPr>
          <w:rFonts w:ascii="Arial" w:hAnsi="Arial" w:cs="Arial"/>
        </w:rPr>
        <w:t>]</w:t>
      </w:r>
    </w:p>
    <w:p w14:paraId="44EFDD89" w14:textId="77777777" w:rsidR="009B0A63" w:rsidRDefault="009B0A63" w:rsidP="009B0A63">
      <w:pPr>
        <w:pStyle w:val="Heading2"/>
      </w:pPr>
      <w:bookmarkStart w:id="19" w:name="_Toc207768248"/>
      <w:bookmarkStart w:id="20" w:name="_Toc368912257"/>
      <w:r w:rsidRPr="003602B9">
        <w:t>Assumptions</w:t>
      </w:r>
      <w:bookmarkEnd w:id="19"/>
      <w:r w:rsidR="003751D9">
        <w:t>,</w:t>
      </w:r>
      <w:r w:rsidR="007D4C5D">
        <w:t xml:space="preserve"> Dependencies</w:t>
      </w:r>
      <w:r w:rsidR="003751D9">
        <w:t xml:space="preserve"> &amp; Constraints</w:t>
      </w:r>
      <w:bookmarkEnd w:id="20"/>
    </w:p>
    <w:p w14:paraId="4112B9BF" w14:textId="77777777" w:rsidR="003751D9" w:rsidRPr="003751D9" w:rsidRDefault="003751D9" w:rsidP="003751D9">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001F5AD1" w:rsidRPr="003751D9">
        <w:rPr>
          <w:rFonts w:ascii="Arial" w:hAnsi="Arial" w:cs="Arial"/>
        </w:rPr>
        <w:t>, dependencies</w:t>
      </w:r>
      <w:r w:rsidRPr="003751D9">
        <w:rPr>
          <w:rFonts w:ascii="Arial" w:hAnsi="Arial" w:cs="Arial"/>
        </w:rPr>
        <w:t xml:space="preserve"> or </w:t>
      </w:r>
      <w:r w:rsidR="001F5AD1" w:rsidRPr="003751D9">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14:paraId="066C9A39" w14:textId="77777777" w:rsidR="003751D9" w:rsidRPr="003751D9" w:rsidRDefault="003751D9" w:rsidP="003751D9">
      <w:pPr>
        <w:pStyle w:val="InfoBlue"/>
        <w:jc w:val="both"/>
        <w:rPr>
          <w:rFonts w:ascii="Arial" w:hAnsi="Arial" w:cs="Arial"/>
        </w:rPr>
      </w:pPr>
      <w:r w:rsidRPr="003751D9">
        <w:rPr>
          <w:rFonts w:ascii="Arial" w:hAnsi="Arial" w:cs="Arial"/>
        </w:rPr>
        <w:t>Related software or hardware</w:t>
      </w:r>
    </w:p>
    <w:p w14:paraId="0F653B47" w14:textId="77777777" w:rsidR="003751D9" w:rsidRPr="003751D9" w:rsidRDefault="003751D9" w:rsidP="003751D9">
      <w:pPr>
        <w:pStyle w:val="InfoBlue"/>
        <w:jc w:val="both"/>
        <w:rPr>
          <w:rFonts w:ascii="Arial" w:hAnsi="Arial" w:cs="Arial"/>
        </w:rPr>
      </w:pPr>
      <w:r w:rsidRPr="003751D9">
        <w:rPr>
          <w:rFonts w:ascii="Arial" w:hAnsi="Arial" w:cs="Arial"/>
        </w:rPr>
        <w:t>Operating systems</w:t>
      </w:r>
    </w:p>
    <w:p w14:paraId="399FB99B" w14:textId="77777777" w:rsidR="003751D9" w:rsidRPr="003751D9" w:rsidRDefault="003751D9" w:rsidP="003751D9">
      <w:pPr>
        <w:pStyle w:val="InfoBlue"/>
        <w:jc w:val="both"/>
        <w:rPr>
          <w:rFonts w:ascii="Arial" w:hAnsi="Arial" w:cs="Arial"/>
        </w:rPr>
      </w:pPr>
      <w:r w:rsidRPr="003751D9">
        <w:rPr>
          <w:rFonts w:ascii="Arial" w:hAnsi="Arial" w:cs="Arial"/>
        </w:rPr>
        <w:t>End-user characteristics</w:t>
      </w:r>
    </w:p>
    <w:p w14:paraId="3FA04C98" w14:textId="77777777" w:rsidR="007D4C5D" w:rsidRPr="007D4C5D" w:rsidRDefault="003751D9" w:rsidP="0019538E">
      <w:pPr>
        <w:pStyle w:val="InfoBlue"/>
        <w:jc w:val="both"/>
      </w:pPr>
      <w:r w:rsidRPr="003751D9">
        <w:rPr>
          <w:rFonts w:ascii="Arial" w:hAnsi="Arial" w:cs="Arial"/>
        </w:rPr>
        <w:t>Possible and/or probable changes in functionality</w:t>
      </w:r>
      <w:r>
        <w:rPr>
          <w:rFonts w:ascii="Arial" w:hAnsi="Arial" w:cs="Arial"/>
        </w:rPr>
        <w:t>]</w:t>
      </w:r>
      <w:r w:rsidRPr="003751D9">
        <w:rPr>
          <w:rFonts w:ascii="Arial" w:hAnsi="Arial" w:cs="Arial"/>
        </w:rPr>
        <w:t xml:space="preserve"> </w:t>
      </w:r>
    </w:p>
    <w:p w14:paraId="03A74288" w14:textId="77777777" w:rsidR="009B0A63" w:rsidRPr="003602B9" w:rsidRDefault="009B0A63" w:rsidP="00E120EC">
      <w:pPr>
        <w:pStyle w:val="Heading2"/>
      </w:pPr>
      <w:bookmarkStart w:id="21" w:name="_Toc207768249"/>
      <w:bookmarkStart w:id="22" w:name="_Toc368912258"/>
      <w:r w:rsidRPr="003602B9">
        <w:t>Risks</w:t>
      </w:r>
      <w:bookmarkEnd w:id="21"/>
      <w:bookmarkEnd w:id="22"/>
    </w:p>
    <w:p w14:paraId="42B010AE" w14:textId="77777777" w:rsidR="00B85653" w:rsidRDefault="003751D9" w:rsidP="0019538E">
      <w:pPr>
        <w:pStyle w:val="InfoBlue"/>
        <w:jc w:val="both"/>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00CE5AD2">
        <w:rPr>
          <w:rFonts w:ascii="Arial" w:hAnsi="Arial" w:cs="Arial"/>
        </w:rPr>
        <w:t xml:space="preserve">escribing the risks </w:t>
      </w:r>
      <w:r>
        <w:rPr>
          <w:rFonts w:ascii="Arial" w:hAnsi="Arial" w:cs="Arial"/>
        </w:rPr>
        <w:t>that are taken into consideration while preparing this document</w:t>
      </w:r>
      <w:r w:rsidRPr="003751D9">
        <w:rPr>
          <w:rFonts w:ascii="Arial" w:hAnsi="Arial" w:cs="Arial"/>
        </w:rPr>
        <w:t xml:space="preserve">. </w:t>
      </w:r>
      <w:r w:rsidR="00CE5AD2">
        <w:rPr>
          <w:rFonts w:ascii="Arial" w:hAnsi="Arial" w:cs="Arial"/>
        </w:rPr>
        <w:t xml:space="preserve">All the risks related to Software, Hardware, Operating System, Users, </w:t>
      </w:r>
      <w:proofErr w:type="spellStart"/>
      <w:r w:rsidR="00CE5AD2">
        <w:rPr>
          <w:rFonts w:ascii="Arial" w:hAnsi="Arial" w:cs="Arial"/>
        </w:rPr>
        <w:t>etc</w:t>
      </w:r>
      <w:proofErr w:type="spellEnd"/>
      <w:r w:rsidR="00CE5AD2">
        <w:rPr>
          <w:rFonts w:ascii="Arial" w:hAnsi="Arial" w:cs="Arial"/>
        </w:rPr>
        <w:t xml:space="preserve"> have to be documented here.]</w:t>
      </w:r>
    </w:p>
    <w:p w14:paraId="777CC2AB" w14:textId="77777777" w:rsidR="006B3C2A" w:rsidRDefault="009D4FE0" w:rsidP="006B3C2A">
      <w:pPr>
        <w:pStyle w:val="Heading1"/>
      </w:pPr>
      <w:bookmarkStart w:id="23" w:name="_Toc207768251"/>
      <w:bookmarkStart w:id="24" w:name="_Toc368912259"/>
      <w:r w:rsidRPr="003602B9">
        <w:t>Design Overview</w:t>
      </w:r>
      <w:bookmarkStart w:id="25" w:name="_Toc207768252"/>
      <w:bookmarkEnd w:id="23"/>
      <w:bookmarkEnd w:id="24"/>
    </w:p>
    <w:p w14:paraId="084503B3" w14:textId="77777777" w:rsidR="00F748A1" w:rsidRPr="00F748A1" w:rsidRDefault="00F748A1" w:rsidP="00F748A1">
      <w:pPr>
        <w:pStyle w:val="InfoBlue"/>
        <w:jc w:val="both"/>
        <w:rPr>
          <w:rFonts w:ascii="Arial" w:hAnsi="Arial" w:cs="Arial"/>
        </w:rPr>
      </w:pPr>
      <w:r>
        <w:rPr>
          <w:rFonts w:ascii="Arial" w:hAnsi="Arial" w:cs="Arial"/>
        </w:rPr>
        <w:t xml:space="preserve">In this section, </w:t>
      </w:r>
      <w:r w:rsidRPr="00F748A1">
        <w:rPr>
          <w:rFonts w:ascii="Arial" w:hAnsi="Arial" w:cs="Arial"/>
        </w:rPr>
        <w:t xml:space="preserve">a general description of the software system including its functionality and matters related to the overall system and its design </w:t>
      </w:r>
      <w:r>
        <w:rPr>
          <w:rFonts w:ascii="Arial" w:hAnsi="Arial" w:cs="Arial"/>
        </w:rPr>
        <w:t>has to be documented.]</w:t>
      </w:r>
    </w:p>
    <w:p w14:paraId="5AAB9AF4" w14:textId="77777777" w:rsidR="006B3C2A" w:rsidRDefault="009D4FE0" w:rsidP="006B3C2A">
      <w:pPr>
        <w:pStyle w:val="Heading2"/>
      </w:pPr>
      <w:bookmarkStart w:id="26" w:name="_Toc368912260"/>
      <w:r w:rsidRPr="003602B9">
        <w:lastRenderedPageBreak/>
        <w:t>Design Objectives</w:t>
      </w:r>
      <w:bookmarkStart w:id="27" w:name="_Toc207768253"/>
      <w:bookmarkEnd w:id="25"/>
      <w:bookmarkEnd w:id="26"/>
    </w:p>
    <w:p w14:paraId="6326FD85" w14:textId="3FD3A7C8" w:rsidR="002F12D4" w:rsidRPr="002757B7" w:rsidRDefault="00144C4C" w:rsidP="002757B7">
      <w:pPr>
        <w:ind w:left="390"/>
        <w:rPr>
          <w:rFonts w:ascii="Arial" w:hAnsi="Arial" w:cs="Arial"/>
          <w:sz w:val="24"/>
          <w:szCs w:val="24"/>
        </w:rPr>
      </w:pPr>
      <w:r w:rsidRPr="002757B7">
        <w:rPr>
          <w:rFonts w:ascii="Arial" w:hAnsi="Arial" w:cs="Arial"/>
          <w:sz w:val="24"/>
          <w:szCs w:val="24"/>
        </w:rPr>
        <w:t>Instant getting information about the environment details of a particular city</w:t>
      </w:r>
      <w:r w:rsidR="002757B7">
        <w:rPr>
          <w:rFonts w:ascii="Arial" w:hAnsi="Arial" w:cs="Arial"/>
          <w:sz w:val="24"/>
          <w:szCs w:val="24"/>
        </w:rPr>
        <w:t xml:space="preserve">   </w:t>
      </w:r>
      <w:r w:rsidRPr="002757B7">
        <w:rPr>
          <w:rFonts w:ascii="Arial" w:hAnsi="Arial" w:cs="Arial"/>
          <w:sz w:val="24"/>
          <w:szCs w:val="24"/>
        </w:rPr>
        <w:t xml:space="preserve">through the csv file. It is used to measure and store environment data such as temperature, humidity etc. </w:t>
      </w:r>
    </w:p>
    <w:p w14:paraId="4EF9CFCC" w14:textId="77777777" w:rsidR="002757B7" w:rsidRDefault="002F12D4" w:rsidP="00144C4C">
      <w:pPr>
        <w:rPr>
          <w:rFonts w:ascii="Arial" w:hAnsi="Arial" w:cs="Arial"/>
          <w:sz w:val="24"/>
          <w:szCs w:val="24"/>
        </w:rPr>
      </w:pPr>
      <w:r w:rsidRPr="002757B7">
        <w:rPr>
          <w:rFonts w:ascii="Arial" w:hAnsi="Arial" w:cs="Arial"/>
          <w:sz w:val="24"/>
          <w:szCs w:val="24"/>
        </w:rPr>
        <w:t xml:space="preserve">     </w:t>
      </w:r>
    </w:p>
    <w:p w14:paraId="1B7DF1E5" w14:textId="003EDB84" w:rsidR="00144C4C" w:rsidRPr="002757B7" w:rsidRDefault="00144C4C" w:rsidP="002757B7">
      <w:pPr>
        <w:ind w:firstLine="390"/>
        <w:rPr>
          <w:rFonts w:ascii="Arial" w:hAnsi="Arial" w:cs="Arial"/>
          <w:sz w:val="24"/>
          <w:szCs w:val="24"/>
        </w:rPr>
      </w:pPr>
      <w:r w:rsidRPr="002757B7">
        <w:rPr>
          <w:rFonts w:ascii="Arial" w:hAnsi="Arial" w:cs="Arial"/>
          <w:sz w:val="24"/>
          <w:szCs w:val="24"/>
        </w:rPr>
        <w:t xml:space="preserve">There are </w:t>
      </w:r>
      <w:r w:rsidR="002757B7" w:rsidRPr="002757B7">
        <w:rPr>
          <w:rFonts w:ascii="Arial" w:hAnsi="Arial" w:cs="Arial"/>
          <w:sz w:val="24"/>
          <w:szCs w:val="24"/>
        </w:rPr>
        <w:t>primary and secondary</w:t>
      </w:r>
      <w:r w:rsidRPr="002757B7">
        <w:rPr>
          <w:rFonts w:ascii="Arial" w:hAnsi="Arial" w:cs="Arial"/>
          <w:sz w:val="24"/>
          <w:szCs w:val="24"/>
        </w:rPr>
        <w:t xml:space="preserve"> </w:t>
      </w:r>
      <w:r w:rsidR="002757B7" w:rsidRPr="002757B7">
        <w:rPr>
          <w:rFonts w:ascii="Arial" w:hAnsi="Arial" w:cs="Arial"/>
          <w:sz w:val="24"/>
          <w:szCs w:val="24"/>
        </w:rPr>
        <w:t>objectives</w:t>
      </w:r>
      <w:r w:rsidRPr="002757B7">
        <w:rPr>
          <w:rFonts w:ascii="Arial" w:hAnsi="Arial" w:cs="Arial"/>
          <w:sz w:val="24"/>
          <w:szCs w:val="24"/>
        </w:rPr>
        <w:t xml:space="preserve"> </w:t>
      </w:r>
      <w:r w:rsidR="002757B7">
        <w:rPr>
          <w:rFonts w:ascii="Arial" w:hAnsi="Arial" w:cs="Arial"/>
          <w:sz w:val="24"/>
          <w:szCs w:val="24"/>
        </w:rPr>
        <w:t>behind this project</w:t>
      </w:r>
      <w:r w:rsidRPr="002757B7">
        <w:rPr>
          <w:rFonts w:ascii="Arial" w:hAnsi="Arial" w:cs="Arial"/>
          <w:sz w:val="24"/>
          <w:szCs w:val="24"/>
        </w:rPr>
        <w:t>.</w:t>
      </w:r>
    </w:p>
    <w:p w14:paraId="3768177F" w14:textId="77777777" w:rsidR="00144C4C" w:rsidRPr="002757B7" w:rsidRDefault="00144C4C" w:rsidP="00144C4C">
      <w:pPr>
        <w:rPr>
          <w:rFonts w:ascii="Arial" w:hAnsi="Arial" w:cs="Arial"/>
          <w:sz w:val="24"/>
          <w:szCs w:val="24"/>
        </w:rPr>
      </w:pPr>
    </w:p>
    <w:p w14:paraId="49B59B68" w14:textId="5AAB83B3" w:rsidR="00144C4C" w:rsidRPr="002757B7" w:rsidRDefault="002F12D4" w:rsidP="00144C4C">
      <w:pPr>
        <w:rPr>
          <w:rFonts w:ascii="Arial" w:hAnsi="Arial" w:cs="Arial"/>
          <w:sz w:val="24"/>
          <w:szCs w:val="24"/>
        </w:rPr>
      </w:pPr>
      <w:r w:rsidRPr="002757B7">
        <w:rPr>
          <w:rFonts w:ascii="Arial" w:hAnsi="Arial" w:cs="Arial"/>
          <w:sz w:val="24"/>
          <w:szCs w:val="24"/>
        </w:rPr>
        <w:t xml:space="preserve">    </w:t>
      </w:r>
      <w:r w:rsidR="002757B7" w:rsidRPr="002757B7">
        <w:rPr>
          <w:rFonts w:ascii="Arial" w:hAnsi="Arial" w:cs="Arial"/>
          <w:sz w:val="24"/>
          <w:szCs w:val="24"/>
        </w:rPr>
        <w:t xml:space="preserve">  </w:t>
      </w:r>
      <w:r w:rsidRPr="002757B7">
        <w:rPr>
          <w:rFonts w:ascii="Arial" w:hAnsi="Arial" w:cs="Arial"/>
          <w:sz w:val="24"/>
          <w:szCs w:val="24"/>
          <w:u w:val="single"/>
        </w:rPr>
        <w:t>Primary</w:t>
      </w:r>
      <w:r w:rsidRPr="002757B7">
        <w:rPr>
          <w:rFonts w:ascii="Arial" w:hAnsi="Arial" w:cs="Arial"/>
          <w:sz w:val="24"/>
          <w:szCs w:val="24"/>
        </w:rPr>
        <w:t>:</w:t>
      </w:r>
    </w:p>
    <w:p w14:paraId="11E7B8DD" w14:textId="77777777" w:rsidR="002F12D4" w:rsidRPr="002757B7" w:rsidRDefault="002F12D4" w:rsidP="00144C4C">
      <w:pPr>
        <w:rPr>
          <w:rFonts w:ascii="Arial" w:hAnsi="Arial" w:cs="Arial"/>
          <w:sz w:val="24"/>
          <w:szCs w:val="24"/>
        </w:rPr>
      </w:pPr>
    </w:p>
    <w:p w14:paraId="5410209D" w14:textId="77777777" w:rsidR="002757B7" w:rsidRDefault="00144C4C" w:rsidP="002757B7">
      <w:pPr>
        <w:ind w:left="330"/>
        <w:rPr>
          <w:rFonts w:ascii="Arial" w:hAnsi="Arial" w:cs="Arial"/>
          <w:sz w:val="24"/>
          <w:szCs w:val="24"/>
        </w:rPr>
      </w:pPr>
      <w:r w:rsidRPr="002757B7">
        <w:rPr>
          <w:rFonts w:ascii="Arial" w:hAnsi="Arial" w:cs="Arial"/>
          <w:sz w:val="24"/>
          <w:szCs w:val="24"/>
        </w:rPr>
        <w:t>The user will get the averages of different parameters regarding environment</w:t>
      </w:r>
      <w:r w:rsidR="002757B7">
        <w:rPr>
          <w:rFonts w:ascii="Arial" w:hAnsi="Arial" w:cs="Arial"/>
          <w:sz w:val="24"/>
          <w:szCs w:val="24"/>
        </w:rPr>
        <w:t xml:space="preserve"> </w:t>
      </w:r>
      <w:r w:rsidRPr="002757B7">
        <w:rPr>
          <w:rFonts w:ascii="Arial" w:hAnsi="Arial" w:cs="Arial"/>
          <w:sz w:val="24"/>
          <w:szCs w:val="24"/>
        </w:rPr>
        <w:t>of a particular</w:t>
      </w:r>
      <w:r w:rsidR="002757B7">
        <w:rPr>
          <w:rFonts w:ascii="Arial" w:hAnsi="Arial" w:cs="Arial"/>
          <w:sz w:val="24"/>
          <w:szCs w:val="24"/>
        </w:rPr>
        <w:t xml:space="preserve"> </w:t>
      </w:r>
      <w:r w:rsidRPr="002757B7">
        <w:rPr>
          <w:rFonts w:ascii="Arial" w:hAnsi="Arial" w:cs="Arial"/>
          <w:sz w:val="24"/>
          <w:szCs w:val="24"/>
        </w:rPr>
        <w:t xml:space="preserve">city including the date and the city name. This average information </w:t>
      </w:r>
      <w:r w:rsidR="002757B7" w:rsidRPr="002757B7">
        <w:rPr>
          <w:rFonts w:ascii="Arial" w:hAnsi="Arial" w:cs="Arial"/>
          <w:sz w:val="24"/>
          <w:szCs w:val="24"/>
        </w:rPr>
        <w:t>consists</w:t>
      </w:r>
      <w:r w:rsidRPr="002757B7">
        <w:rPr>
          <w:rFonts w:ascii="Arial" w:hAnsi="Arial" w:cs="Arial"/>
          <w:sz w:val="24"/>
          <w:szCs w:val="24"/>
        </w:rPr>
        <w:t xml:space="preserve"> of the averages of every month in a year. It is used to measure and store environment data.</w:t>
      </w:r>
    </w:p>
    <w:p w14:paraId="05E75EAA" w14:textId="77777777" w:rsidR="002757B7" w:rsidRDefault="002757B7" w:rsidP="002757B7">
      <w:pPr>
        <w:ind w:left="330"/>
        <w:rPr>
          <w:rFonts w:ascii="Arial" w:hAnsi="Arial" w:cs="Arial"/>
          <w:sz w:val="24"/>
          <w:szCs w:val="24"/>
        </w:rPr>
      </w:pPr>
    </w:p>
    <w:p w14:paraId="5717CDFB" w14:textId="3139D228" w:rsidR="00144C4C" w:rsidRPr="002757B7" w:rsidRDefault="00144C4C" w:rsidP="002757B7">
      <w:pPr>
        <w:ind w:left="330"/>
        <w:rPr>
          <w:rFonts w:ascii="Arial" w:hAnsi="Arial" w:cs="Arial"/>
          <w:sz w:val="24"/>
          <w:szCs w:val="24"/>
        </w:rPr>
      </w:pPr>
      <w:r w:rsidRPr="002757B7">
        <w:rPr>
          <w:rFonts w:ascii="Arial" w:hAnsi="Arial" w:cs="Arial"/>
          <w:sz w:val="24"/>
          <w:szCs w:val="24"/>
        </w:rPr>
        <w:t xml:space="preserve">The parameters </w:t>
      </w:r>
      <w:r w:rsidR="002757B7" w:rsidRPr="002757B7">
        <w:rPr>
          <w:rFonts w:ascii="Arial" w:hAnsi="Arial" w:cs="Arial"/>
          <w:sz w:val="24"/>
          <w:szCs w:val="24"/>
        </w:rPr>
        <w:t>include</w:t>
      </w:r>
      <w:r w:rsidRPr="002757B7">
        <w:rPr>
          <w:rFonts w:ascii="Arial" w:hAnsi="Arial" w:cs="Arial"/>
          <w:sz w:val="24"/>
          <w:szCs w:val="24"/>
        </w:rPr>
        <w:t xml:space="preserve"> the </w:t>
      </w:r>
      <w:r w:rsidR="002757B7" w:rsidRPr="002757B7">
        <w:rPr>
          <w:rFonts w:ascii="Arial" w:hAnsi="Arial" w:cs="Arial"/>
          <w:sz w:val="24"/>
          <w:szCs w:val="24"/>
        </w:rPr>
        <w:t>following: -</w:t>
      </w:r>
    </w:p>
    <w:p w14:paraId="4745F0EC"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CITY</w:t>
      </w:r>
    </w:p>
    <w:p w14:paraId="6138664C"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DATE</w:t>
      </w:r>
    </w:p>
    <w:p w14:paraId="4BB96646"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TEMPERATURE</w:t>
      </w:r>
    </w:p>
    <w:p w14:paraId="22955E27"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HUMIDITY</w:t>
      </w:r>
    </w:p>
    <w:p w14:paraId="5749C606"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PM2.5</w:t>
      </w:r>
    </w:p>
    <w:p w14:paraId="443EB570" w14:textId="77777777" w:rsidR="00144C4C" w:rsidRPr="002757B7" w:rsidRDefault="00144C4C" w:rsidP="00144C4C">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PM10</w:t>
      </w:r>
    </w:p>
    <w:p w14:paraId="731372F1" w14:textId="6E451999" w:rsidR="002F12D4" w:rsidRPr="00EA6D99" w:rsidRDefault="00144C4C" w:rsidP="00EA6D99">
      <w:pPr>
        <w:pStyle w:val="ListParagraph"/>
        <w:numPr>
          <w:ilvl w:val="0"/>
          <w:numId w:val="41"/>
        </w:numPr>
        <w:spacing w:after="160" w:line="259" w:lineRule="auto"/>
        <w:rPr>
          <w:rFonts w:ascii="Arial" w:hAnsi="Arial" w:cs="Arial"/>
          <w:sz w:val="24"/>
          <w:szCs w:val="24"/>
        </w:rPr>
      </w:pPr>
      <w:r w:rsidRPr="002757B7">
        <w:rPr>
          <w:rFonts w:ascii="Arial" w:hAnsi="Arial" w:cs="Arial"/>
          <w:sz w:val="24"/>
          <w:szCs w:val="24"/>
        </w:rPr>
        <w:t>NO2</w:t>
      </w:r>
    </w:p>
    <w:p w14:paraId="6960D3BB" w14:textId="77777777" w:rsidR="002757B7" w:rsidRDefault="002F12D4" w:rsidP="002757B7">
      <w:pPr>
        <w:spacing w:after="160" w:line="259" w:lineRule="auto"/>
        <w:rPr>
          <w:rFonts w:ascii="Arial" w:hAnsi="Arial" w:cs="Arial"/>
          <w:sz w:val="24"/>
          <w:szCs w:val="24"/>
        </w:rPr>
      </w:pPr>
      <w:r w:rsidRPr="002757B7">
        <w:rPr>
          <w:rFonts w:ascii="Arial" w:hAnsi="Arial" w:cs="Arial"/>
          <w:sz w:val="24"/>
          <w:szCs w:val="24"/>
        </w:rPr>
        <w:t xml:space="preserve">   </w:t>
      </w:r>
      <w:r w:rsidR="002757B7">
        <w:rPr>
          <w:rFonts w:ascii="Arial" w:hAnsi="Arial" w:cs="Arial"/>
          <w:sz w:val="24"/>
          <w:szCs w:val="24"/>
        </w:rPr>
        <w:t xml:space="preserve">  </w:t>
      </w:r>
      <w:r w:rsidR="00144C4C" w:rsidRPr="002757B7">
        <w:rPr>
          <w:rFonts w:ascii="Arial" w:hAnsi="Arial" w:cs="Arial"/>
          <w:sz w:val="24"/>
          <w:szCs w:val="24"/>
          <w:u w:val="single"/>
        </w:rPr>
        <w:t>Secondary</w:t>
      </w:r>
      <w:r w:rsidR="00144C4C" w:rsidRPr="002757B7">
        <w:rPr>
          <w:rFonts w:ascii="Arial" w:hAnsi="Arial" w:cs="Arial"/>
          <w:sz w:val="24"/>
          <w:szCs w:val="24"/>
        </w:rPr>
        <w:t>:</w:t>
      </w:r>
    </w:p>
    <w:p w14:paraId="1F209B60" w14:textId="361DF5F9" w:rsidR="00144C4C" w:rsidRPr="002757B7" w:rsidRDefault="00144C4C" w:rsidP="00EA6D99">
      <w:pPr>
        <w:spacing w:after="160" w:line="259" w:lineRule="auto"/>
        <w:rPr>
          <w:rFonts w:ascii="Arial" w:hAnsi="Arial" w:cs="Arial"/>
          <w:sz w:val="24"/>
          <w:szCs w:val="24"/>
        </w:rPr>
      </w:pPr>
      <w:r w:rsidRPr="002757B7">
        <w:rPr>
          <w:rFonts w:ascii="Arial" w:hAnsi="Arial" w:cs="Arial"/>
          <w:sz w:val="24"/>
          <w:szCs w:val="24"/>
        </w:rPr>
        <w:t>The user will search any month and get the average of all parameter whic</w:t>
      </w:r>
      <w:r w:rsidR="002757B7">
        <w:rPr>
          <w:rFonts w:ascii="Arial" w:hAnsi="Arial" w:cs="Arial"/>
          <w:sz w:val="24"/>
          <w:szCs w:val="24"/>
        </w:rPr>
        <w:t>h</w:t>
      </w:r>
      <w:r w:rsidR="00EA6D99">
        <w:rPr>
          <w:rFonts w:ascii="Arial" w:hAnsi="Arial" w:cs="Arial"/>
          <w:sz w:val="24"/>
          <w:szCs w:val="24"/>
        </w:rPr>
        <w:t xml:space="preserve"> </w:t>
      </w:r>
      <w:r w:rsidRPr="002757B7">
        <w:rPr>
          <w:rFonts w:ascii="Arial" w:hAnsi="Arial" w:cs="Arial"/>
          <w:sz w:val="24"/>
          <w:szCs w:val="24"/>
        </w:rPr>
        <w:t>they</w:t>
      </w:r>
      <w:r w:rsidR="00EA6D99">
        <w:rPr>
          <w:rFonts w:ascii="Arial" w:hAnsi="Arial" w:cs="Arial"/>
          <w:sz w:val="24"/>
          <w:szCs w:val="24"/>
        </w:rPr>
        <w:t xml:space="preserve"> </w:t>
      </w:r>
      <w:r w:rsidRPr="002757B7">
        <w:rPr>
          <w:rFonts w:ascii="Arial" w:hAnsi="Arial" w:cs="Arial"/>
          <w:sz w:val="24"/>
          <w:szCs w:val="24"/>
        </w:rPr>
        <w:t>want and also can search about any particular date in a year and will</w:t>
      </w:r>
      <w:r w:rsidR="00EA6D99">
        <w:rPr>
          <w:rFonts w:ascii="Arial" w:hAnsi="Arial" w:cs="Arial"/>
          <w:sz w:val="24"/>
          <w:szCs w:val="24"/>
        </w:rPr>
        <w:t xml:space="preserve"> </w:t>
      </w:r>
      <w:r w:rsidRPr="002757B7">
        <w:rPr>
          <w:rFonts w:ascii="Arial" w:hAnsi="Arial" w:cs="Arial"/>
          <w:sz w:val="24"/>
          <w:szCs w:val="24"/>
        </w:rPr>
        <w:t>get the information regarding all parameters for that particular date.</w:t>
      </w:r>
    </w:p>
    <w:p w14:paraId="046473F0" w14:textId="3C942C8D" w:rsidR="00ED14C1" w:rsidRPr="002F12D4" w:rsidRDefault="00ED14C1" w:rsidP="00ED14C1">
      <w:pPr>
        <w:pStyle w:val="InfoBlue"/>
        <w:jc w:val="both"/>
        <w:rPr>
          <w:rFonts w:ascii="Arial" w:hAnsi="Arial" w:cs="Arial"/>
          <w:color w:val="2E3C6E"/>
        </w:rPr>
      </w:pPr>
    </w:p>
    <w:p w14:paraId="1CC063E1" w14:textId="77777777" w:rsidR="009D4FE0" w:rsidRDefault="009D4FE0" w:rsidP="006B3C2A">
      <w:pPr>
        <w:pStyle w:val="Heading3"/>
      </w:pPr>
      <w:bookmarkStart w:id="28" w:name="_Toc368912261"/>
      <w:r w:rsidRPr="003602B9">
        <w:t>Recommended Architecture</w:t>
      </w:r>
      <w:bookmarkEnd w:id="27"/>
      <w:bookmarkEnd w:id="28"/>
    </w:p>
    <w:p w14:paraId="1BC4703A" w14:textId="77777777" w:rsidR="00912B13" w:rsidRPr="00912B13" w:rsidRDefault="00912B13" w:rsidP="00912B13">
      <w:pPr>
        <w:pStyle w:val="InfoBlue"/>
        <w:jc w:val="both"/>
        <w:rPr>
          <w:rFonts w:ascii="Arial" w:hAnsi="Arial" w:cs="Arial"/>
        </w:rPr>
      </w:pPr>
      <w:r w:rsidRPr="00912B13">
        <w:rPr>
          <w:rFonts w:ascii="Arial" w:hAnsi="Arial" w:cs="Arial"/>
        </w:rPr>
        <w:t>[In this section, a document the Recommended System Architecture]</w:t>
      </w:r>
    </w:p>
    <w:p w14:paraId="5A123178" w14:textId="77777777" w:rsidR="00ED6EDC" w:rsidRDefault="009D4FE0" w:rsidP="00140A70">
      <w:pPr>
        <w:pStyle w:val="Heading2"/>
      </w:pPr>
      <w:bookmarkStart w:id="29" w:name="_Toc207768255"/>
      <w:bookmarkStart w:id="30" w:name="_Toc368912262"/>
      <w:r w:rsidRPr="003602B9">
        <w:t>Architectural Strategies</w:t>
      </w:r>
      <w:bookmarkStart w:id="31" w:name="_Toc207768256"/>
      <w:bookmarkEnd w:id="29"/>
      <w:bookmarkEnd w:id="30"/>
    </w:p>
    <w:p w14:paraId="07009E9D" w14:textId="77777777" w:rsidR="00B1405F" w:rsidRPr="00B1405F" w:rsidRDefault="00B1405F" w:rsidP="00B1405F">
      <w:pPr>
        <w:pStyle w:val="InfoBlue"/>
        <w:jc w:val="both"/>
        <w:rPr>
          <w:rFonts w:ascii="Arial" w:hAnsi="Arial" w:cs="Arial"/>
        </w:rPr>
      </w:pPr>
      <w:r w:rsidRPr="00B1405F">
        <w:rPr>
          <w:rFonts w:ascii="Arial" w:hAnsi="Arial" w:cs="Arial"/>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w:t>
      </w:r>
      <w:proofErr w:type="gramStart"/>
      <w:r w:rsidRPr="00B1405F">
        <w:rPr>
          <w:rFonts w:ascii="Arial" w:hAnsi="Arial" w:cs="Arial"/>
        </w:rPr>
        <w:t>. ]</w:t>
      </w:r>
      <w:proofErr w:type="gramEnd"/>
    </w:p>
    <w:p w14:paraId="3DD1B498" w14:textId="77777777" w:rsidR="00AD0765" w:rsidRDefault="009D4FE0" w:rsidP="00AD0765">
      <w:pPr>
        <w:pStyle w:val="Heading3"/>
      </w:pPr>
      <w:bookmarkStart w:id="32" w:name="_Toc368912263"/>
      <w:r w:rsidRPr="003602B9">
        <w:t>Design Alternative</w:t>
      </w:r>
      <w:bookmarkStart w:id="33" w:name="_Toc207768258"/>
      <w:bookmarkEnd w:id="31"/>
      <w:bookmarkEnd w:id="32"/>
    </w:p>
    <w:p w14:paraId="3109F09B" w14:textId="77777777" w:rsidR="00B1405F" w:rsidRPr="00B1405F" w:rsidRDefault="00B1405F" w:rsidP="00B1405F">
      <w:pPr>
        <w:pStyle w:val="InfoBlue"/>
        <w:jc w:val="both"/>
        <w:rPr>
          <w:rFonts w:ascii="Arial" w:hAnsi="Arial" w:cs="Arial"/>
        </w:rPr>
      </w:pPr>
      <w:r>
        <w:rPr>
          <w:rFonts w:ascii="Arial" w:hAnsi="Arial" w:cs="Arial"/>
        </w:rPr>
        <w:t>[</w:t>
      </w:r>
      <w:r w:rsidRPr="00B1405F">
        <w:rPr>
          <w:rFonts w:ascii="Arial" w:hAnsi="Arial" w:cs="Arial"/>
        </w:rPr>
        <w:t>All the available alternatives have to be documented here along with the re</w:t>
      </w:r>
      <w:r w:rsidR="00F10138">
        <w:rPr>
          <w:rFonts w:ascii="Arial" w:hAnsi="Arial" w:cs="Arial"/>
        </w:rPr>
        <w:t>a</w:t>
      </w:r>
      <w:r w:rsidRPr="00B1405F">
        <w:rPr>
          <w:rFonts w:ascii="Arial" w:hAnsi="Arial" w:cs="Arial"/>
        </w:rPr>
        <w:t>sons for selection or rejection of the particular alternative.</w:t>
      </w:r>
      <w:r>
        <w:rPr>
          <w:rFonts w:ascii="Arial" w:hAnsi="Arial" w:cs="Arial"/>
        </w:rPr>
        <w:t>]</w:t>
      </w:r>
      <w:r w:rsidRPr="00B1405F">
        <w:rPr>
          <w:rFonts w:ascii="Arial" w:hAnsi="Arial" w:cs="Arial"/>
        </w:rPr>
        <w:t xml:space="preserve"> </w:t>
      </w:r>
    </w:p>
    <w:p w14:paraId="6560256D" w14:textId="77777777" w:rsidR="00AD0765" w:rsidRDefault="009D4FE0" w:rsidP="00AD0765">
      <w:pPr>
        <w:pStyle w:val="Heading3"/>
      </w:pPr>
      <w:bookmarkStart w:id="34" w:name="_Toc368912264"/>
      <w:r w:rsidRPr="003602B9">
        <w:lastRenderedPageBreak/>
        <w:t>Reuse of Existing Common Services/Utilities</w:t>
      </w:r>
      <w:bookmarkStart w:id="35" w:name="_Toc207768259"/>
      <w:bookmarkEnd w:id="33"/>
      <w:bookmarkEnd w:id="34"/>
    </w:p>
    <w:p w14:paraId="3488AC80" w14:textId="77777777" w:rsidR="00B1405F" w:rsidRPr="00B1405F" w:rsidRDefault="00B1405F" w:rsidP="00B1405F">
      <w:pPr>
        <w:pStyle w:val="InfoBlue"/>
        <w:jc w:val="both"/>
        <w:rPr>
          <w:rFonts w:ascii="Arial" w:hAnsi="Arial" w:cs="Arial"/>
        </w:rPr>
      </w:pPr>
      <w:r w:rsidRPr="00B1405F">
        <w:rPr>
          <w:rFonts w:ascii="Arial" w:hAnsi="Arial" w:cs="Arial"/>
        </w:rPr>
        <w:t>[Document the details of all the available common services or Utilities that will be used by this system here.]</w:t>
      </w:r>
    </w:p>
    <w:p w14:paraId="7A4E8589" w14:textId="77777777" w:rsidR="00AD0765" w:rsidRDefault="009D4FE0" w:rsidP="00AD0765">
      <w:pPr>
        <w:pStyle w:val="Heading3"/>
      </w:pPr>
      <w:bookmarkStart w:id="36" w:name="_Toc368912265"/>
      <w:r w:rsidRPr="003602B9">
        <w:t>Creation of New Common Services/Utilities</w:t>
      </w:r>
      <w:bookmarkStart w:id="37" w:name="_Toc207768260"/>
      <w:bookmarkEnd w:id="35"/>
      <w:bookmarkEnd w:id="36"/>
    </w:p>
    <w:p w14:paraId="3165CD36" w14:textId="77777777" w:rsidR="00B1405F" w:rsidRPr="00B1405F" w:rsidRDefault="00B1405F" w:rsidP="00B1405F">
      <w:pPr>
        <w:pStyle w:val="InfoBlue"/>
        <w:jc w:val="both"/>
        <w:rPr>
          <w:rFonts w:ascii="Arial" w:hAnsi="Arial" w:cs="Arial"/>
        </w:rPr>
      </w:pPr>
      <w:r w:rsidRPr="00B1405F">
        <w:rPr>
          <w:rFonts w:ascii="Arial" w:hAnsi="Arial" w:cs="Arial"/>
        </w:rPr>
        <w:t>[Document the details of all the new services or Utilities that have to be created as part of this system here.]</w:t>
      </w:r>
    </w:p>
    <w:p w14:paraId="297E4E96" w14:textId="77777777" w:rsidR="00AD0765" w:rsidRDefault="009D4FE0" w:rsidP="00AD0765">
      <w:pPr>
        <w:pStyle w:val="Heading3"/>
      </w:pPr>
      <w:bookmarkStart w:id="38" w:name="_Toc368912266"/>
      <w:r w:rsidRPr="003602B9">
        <w:t>User Interface Paradigms</w:t>
      </w:r>
      <w:bookmarkStart w:id="39" w:name="_Toc207768263"/>
      <w:bookmarkEnd w:id="37"/>
      <w:bookmarkEnd w:id="38"/>
    </w:p>
    <w:p w14:paraId="6D998C48" w14:textId="77777777" w:rsidR="00A20F89" w:rsidRPr="00A20F89" w:rsidRDefault="00A20F89" w:rsidP="00A20F89">
      <w:pPr>
        <w:pStyle w:val="InfoBlue"/>
        <w:jc w:val="both"/>
        <w:rPr>
          <w:rFonts w:ascii="Arial" w:hAnsi="Arial" w:cs="Arial"/>
        </w:rPr>
      </w:pPr>
      <w:r w:rsidRPr="00A20F89">
        <w:rPr>
          <w:rFonts w:ascii="Arial" w:hAnsi="Arial" w:cs="Arial"/>
        </w:rPr>
        <w:t>[Document the User Interface Paradigms here.]</w:t>
      </w:r>
    </w:p>
    <w:p w14:paraId="36A7A469" w14:textId="77777777" w:rsidR="00AD0765" w:rsidRDefault="009D4FE0" w:rsidP="00AD0765">
      <w:pPr>
        <w:pStyle w:val="Heading3"/>
      </w:pPr>
      <w:bookmarkStart w:id="40" w:name="_Toc368912267"/>
      <w:r w:rsidRPr="003602B9">
        <w:t>System Interface Paradigms</w:t>
      </w:r>
      <w:bookmarkStart w:id="41" w:name="_Toc207768264"/>
      <w:bookmarkEnd w:id="39"/>
      <w:bookmarkEnd w:id="40"/>
    </w:p>
    <w:p w14:paraId="585B2C88" w14:textId="77777777" w:rsidR="00A20F89" w:rsidRPr="00A20F89" w:rsidRDefault="00A20F89" w:rsidP="00A20F89">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14:paraId="3CC835D2" w14:textId="77777777" w:rsidR="005E7584" w:rsidRDefault="009D4FE0" w:rsidP="00FD12E4">
      <w:pPr>
        <w:pStyle w:val="Heading3"/>
      </w:pPr>
      <w:bookmarkStart w:id="42" w:name="_Toc368912268"/>
      <w:r w:rsidRPr="003602B9">
        <w:t xml:space="preserve">Error Detection </w:t>
      </w:r>
      <w:bookmarkStart w:id="43" w:name="_Toc361156523"/>
      <w:bookmarkStart w:id="44" w:name="_Toc207768265"/>
      <w:bookmarkEnd w:id="41"/>
      <w:r w:rsidR="005E7584">
        <w:t>/ Exceptional Handling</w:t>
      </w:r>
      <w:bookmarkEnd w:id="42"/>
      <w:bookmarkEnd w:id="43"/>
    </w:p>
    <w:p w14:paraId="67C5A003" w14:textId="77777777" w:rsidR="00F46DA6" w:rsidRPr="000C74B2" w:rsidRDefault="00F46DA6" w:rsidP="00F46DA6">
      <w:pPr>
        <w:pStyle w:val="InfoBlue"/>
        <w:jc w:val="both"/>
        <w:rPr>
          <w:rFonts w:ascii="Arial" w:hAnsi="Arial" w:cs="Arial"/>
        </w:rPr>
      </w:pPr>
      <w:r w:rsidRPr="000C74B2">
        <w:rPr>
          <w:rFonts w:ascii="Arial" w:hAnsi="Arial" w:cs="Arial"/>
        </w:rPr>
        <w:t>[</w:t>
      </w:r>
      <w:r>
        <w:rPr>
          <w:rFonts w:ascii="Arial" w:hAnsi="Arial" w:cs="Arial"/>
        </w:rPr>
        <w:t xml:space="preserve">A good system design ensures Error Detection and </w:t>
      </w:r>
      <w:r w:rsidR="005E7584">
        <w:rPr>
          <w:rFonts w:ascii="Arial" w:hAnsi="Arial" w:cs="Arial"/>
        </w:rPr>
        <w:t>Exception handling</w:t>
      </w:r>
      <w:r>
        <w:rPr>
          <w:rFonts w:ascii="Arial" w:hAnsi="Arial" w:cs="Arial"/>
        </w:rPr>
        <w:t xml:space="preserve"> procedures. Document all</w:t>
      </w:r>
      <w:r w:rsidRPr="000C74B2">
        <w:rPr>
          <w:rFonts w:ascii="Arial" w:hAnsi="Arial" w:cs="Arial"/>
        </w:rPr>
        <w:t xml:space="preserve"> </w:t>
      </w:r>
      <w:r w:rsidR="005E7584">
        <w:rPr>
          <w:rFonts w:ascii="Arial" w:hAnsi="Arial" w:cs="Arial"/>
        </w:rPr>
        <w:t>the details on how the Error detection has to be done in the system and how the Exceptions are thrown and handled</w:t>
      </w:r>
      <w:r w:rsidRPr="000C74B2">
        <w:rPr>
          <w:rFonts w:ascii="Arial" w:hAnsi="Arial" w:cs="Arial"/>
        </w:rPr>
        <w:t xml:space="preserve"> in the system </w:t>
      </w:r>
      <w:r>
        <w:rPr>
          <w:rFonts w:ascii="Arial" w:hAnsi="Arial" w:cs="Arial"/>
        </w:rPr>
        <w:t>in this section</w:t>
      </w:r>
      <w:r w:rsidRPr="000C74B2">
        <w:rPr>
          <w:rFonts w:ascii="Arial" w:hAnsi="Arial" w:cs="Arial"/>
        </w:rPr>
        <w:t xml:space="preserve">.] </w:t>
      </w:r>
    </w:p>
    <w:p w14:paraId="2398946B" w14:textId="77777777" w:rsidR="00AD0765" w:rsidRDefault="009D4FE0" w:rsidP="00FD12E4">
      <w:pPr>
        <w:pStyle w:val="Heading3"/>
      </w:pPr>
      <w:bookmarkStart w:id="45" w:name="_Toc368912269"/>
      <w:r w:rsidRPr="003602B9">
        <w:t>Memory Management</w:t>
      </w:r>
      <w:bookmarkStart w:id="46" w:name="_Toc207768266"/>
      <w:bookmarkEnd w:id="44"/>
      <w:bookmarkEnd w:id="45"/>
    </w:p>
    <w:p w14:paraId="2F8293FB" w14:textId="77777777" w:rsidR="000C74B2" w:rsidRPr="000C74B2" w:rsidRDefault="000C74B2" w:rsidP="000C74B2">
      <w:pPr>
        <w:pStyle w:val="InfoBlue"/>
        <w:jc w:val="both"/>
        <w:rPr>
          <w:rFonts w:ascii="Arial" w:hAnsi="Arial" w:cs="Arial"/>
        </w:rPr>
      </w:pPr>
      <w:r w:rsidRPr="000C74B2">
        <w:rPr>
          <w:rFonts w:ascii="Arial" w:hAnsi="Arial" w:cs="Arial"/>
        </w:rPr>
        <w:t>[Memory Management is a critical aspect of any system. A system designed keeping Memory Management in view uses very less Memory and frees up unused memory at frequent intervals.</w:t>
      </w:r>
      <w:r w:rsidR="00873023">
        <w:rPr>
          <w:rFonts w:ascii="Arial" w:hAnsi="Arial" w:cs="Arial"/>
        </w:rPr>
        <w:t xml:space="preserve"> </w:t>
      </w:r>
      <w:r w:rsidRPr="000C74B2">
        <w:rPr>
          <w:rFonts w:ascii="Arial" w:hAnsi="Arial" w:cs="Arial"/>
        </w:rPr>
        <w:t>Document all the Memory Management policies</w:t>
      </w:r>
      <w:r w:rsidR="00873023">
        <w:rPr>
          <w:rFonts w:ascii="Arial" w:hAnsi="Arial" w:cs="Arial"/>
        </w:rPr>
        <w:t>, Critical issues related to Memory Management like Relocation, Protection, Sharing, Logical and Physical Organization etc.</w:t>
      </w:r>
      <w:r w:rsidRPr="000C74B2">
        <w:rPr>
          <w:rFonts w:ascii="Arial" w:hAnsi="Arial" w:cs="Arial"/>
        </w:rPr>
        <w:t xml:space="preserve"> to be implemented in the system here.</w:t>
      </w:r>
      <w:r w:rsidR="00873023">
        <w:rPr>
          <w:rFonts w:ascii="Arial" w:hAnsi="Arial" w:cs="Arial"/>
        </w:rPr>
        <w:t xml:space="preserve"> Focus on Design Decisions to Manage Memory.</w:t>
      </w:r>
      <w:r w:rsidRPr="000C74B2">
        <w:rPr>
          <w:rFonts w:ascii="Arial" w:hAnsi="Arial" w:cs="Arial"/>
        </w:rPr>
        <w:t xml:space="preserve">] </w:t>
      </w:r>
    </w:p>
    <w:p w14:paraId="3F73C61F" w14:textId="77777777" w:rsidR="00AD0765" w:rsidRDefault="009D4FE0" w:rsidP="00FD12E4">
      <w:pPr>
        <w:pStyle w:val="Heading3"/>
      </w:pPr>
      <w:bookmarkStart w:id="47" w:name="_Toc368912270"/>
      <w:r w:rsidRPr="003602B9">
        <w:t>Performance</w:t>
      </w:r>
      <w:bookmarkStart w:id="48" w:name="_Toc207768267"/>
      <w:bookmarkEnd w:id="46"/>
      <w:bookmarkEnd w:id="47"/>
    </w:p>
    <w:p w14:paraId="247F1B4F" w14:textId="77777777" w:rsidR="00144C4C" w:rsidRDefault="00144C4C" w:rsidP="00144C4C">
      <w:pPr>
        <w:jc w:val="both"/>
        <w:rPr>
          <w:rFonts w:ascii="Arial" w:hAnsi="Arial" w:cs="Arial"/>
          <w:i/>
          <w:iCs/>
          <w:color w:val="548DD4" w:themeColor="text2" w:themeTint="99"/>
        </w:rPr>
      </w:pPr>
      <w:r>
        <w:rPr>
          <w:rFonts w:ascii="Arial" w:hAnsi="Arial" w:cs="Arial"/>
          <w:i/>
          <w:iCs/>
          <w:color w:val="548DD4" w:themeColor="text2" w:themeTint="99"/>
        </w:rPr>
        <w:t xml:space="preserve">            </w:t>
      </w:r>
      <w:r w:rsidRPr="00144C4C">
        <w:rPr>
          <w:rFonts w:ascii="Arial" w:hAnsi="Arial" w:cs="Arial"/>
          <w:i/>
          <w:iCs/>
          <w:color w:val="548DD4" w:themeColor="text2" w:themeTint="99"/>
        </w:rPr>
        <w:t xml:space="preserve">The system will work on the client’s </w:t>
      </w:r>
      <w:proofErr w:type="gramStart"/>
      <w:r w:rsidRPr="00144C4C">
        <w:rPr>
          <w:rFonts w:ascii="Arial" w:hAnsi="Arial" w:cs="Arial"/>
          <w:i/>
          <w:iCs/>
          <w:color w:val="548DD4" w:themeColor="text2" w:themeTint="99"/>
        </w:rPr>
        <w:t>terminal .</w:t>
      </w:r>
      <w:proofErr w:type="gramEnd"/>
      <w:r w:rsidRPr="00144C4C">
        <w:rPr>
          <w:rFonts w:ascii="Arial" w:hAnsi="Arial" w:cs="Arial"/>
          <w:i/>
          <w:iCs/>
          <w:color w:val="548DD4" w:themeColor="text2" w:themeTint="99"/>
        </w:rPr>
        <w:t xml:space="preserve"> The performance will depend on </w:t>
      </w:r>
      <w:proofErr w:type="gramStart"/>
      <w:r w:rsidRPr="00144C4C">
        <w:rPr>
          <w:rFonts w:ascii="Arial" w:hAnsi="Arial" w:cs="Arial"/>
          <w:i/>
          <w:iCs/>
          <w:color w:val="548DD4" w:themeColor="text2" w:themeTint="99"/>
        </w:rPr>
        <w:t xml:space="preserve">the </w:t>
      </w:r>
      <w:r>
        <w:rPr>
          <w:rFonts w:ascii="Arial" w:hAnsi="Arial" w:cs="Arial"/>
          <w:i/>
          <w:iCs/>
          <w:color w:val="548DD4" w:themeColor="text2" w:themeTint="99"/>
        </w:rPr>
        <w:t xml:space="preserve"> hardware</w:t>
      </w:r>
      <w:proofErr w:type="gramEnd"/>
    </w:p>
    <w:p w14:paraId="73851DE9" w14:textId="0B82CD3E" w:rsidR="00144C4C" w:rsidRPr="00144C4C" w:rsidRDefault="00144C4C" w:rsidP="00144C4C">
      <w:pPr>
        <w:jc w:val="both"/>
        <w:rPr>
          <w:rFonts w:ascii="Arial" w:hAnsi="Arial" w:cs="Arial"/>
          <w:i/>
          <w:iCs/>
          <w:color w:val="548DD4" w:themeColor="text2" w:themeTint="99"/>
        </w:rPr>
      </w:pPr>
      <w:r>
        <w:rPr>
          <w:rFonts w:ascii="Arial" w:hAnsi="Arial" w:cs="Arial"/>
          <w:i/>
          <w:iCs/>
          <w:color w:val="548DD4" w:themeColor="text2" w:themeTint="99"/>
        </w:rPr>
        <w:t xml:space="preserve">            </w:t>
      </w:r>
      <w:r w:rsidRPr="00144C4C">
        <w:rPr>
          <w:rFonts w:ascii="Arial" w:hAnsi="Arial" w:cs="Arial"/>
          <w:i/>
          <w:iCs/>
          <w:color w:val="548DD4" w:themeColor="text2" w:themeTint="99"/>
        </w:rPr>
        <w:t>component of the user’s system.</w:t>
      </w:r>
    </w:p>
    <w:p w14:paraId="5784671B" w14:textId="54D96589" w:rsidR="00272E71" w:rsidRPr="00144C4C" w:rsidRDefault="00272E71" w:rsidP="00144C4C">
      <w:pPr>
        <w:pStyle w:val="InfoBlue"/>
        <w:jc w:val="both"/>
        <w:rPr>
          <w:rFonts w:ascii="Arial" w:hAnsi="Arial" w:cs="Arial"/>
        </w:rPr>
      </w:pPr>
    </w:p>
    <w:p w14:paraId="0D745A77" w14:textId="77777777" w:rsidR="00AD0765" w:rsidRDefault="009D4FE0" w:rsidP="00FD12E4">
      <w:pPr>
        <w:pStyle w:val="Heading3"/>
      </w:pPr>
      <w:bookmarkStart w:id="49" w:name="_Toc368912271"/>
      <w:r w:rsidRPr="003602B9">
        <w:t>Security</w:t>
      </w:r>
      <w:bookmarkStart w:id="50" w:name="_Toc207768271"/>
      <w:bookmarkEnd w:id="48"/>
      <w:bookmarkEnd w:id="49"/>
    </w:p>
    <w:p w14:paraId="43BF5109" w14:textId="77777777" w:rsidR="00272E71" w:rsidRPr="00272E71" w:rsidRDefault="00272E71" w:rsidP="001267B1">
      <w:pPr>
        <w:pStyle w:val="InfoBlue"/>
        <w:jc w:val="both"/>
        <w:rPr>
          <w:rFonts w:ascii="Arial" w:hAnsi="Arial" w:cs="Arial"/>
        </w:rPr>
      </w:pPr>
      <w:r w:rsidRPr="00272E71">
        <w:rPr>
          <w:rFonts w:ascii="Arial" w:hAnsi="Arial" w:cs="Arial"/>
        </w:rPr>
        <w:t>[Security has emerge</w:t>
      </w:r>
      <w:r w:rsidR="001267B1">
        <w:rPr>
          <w:rFonts w:ascii="Arial" w:hAnsi="Arial" w:cs="Arial"/>
        </w:rPr>
        <w:t>d</w:t>
      </w:r>
      <w:r w:rsidRPr="00272E71">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001267B1">
        <w:rPr>
          <w:rFonts w:ascii="Arial" w:hAnsi="Arial" w:cs="Arial"/>
        </w:rPr>
        <w:t>s implemented in the system including the use and management of integrity and access controls that apply to the system and its components</w:t>
      </w:r>
      <w:r w:rsidRPr="00272E71">
        <w:rPr>
          <w:rFonts w:ascii="Arial" w:hAnsi="Arial" w:cs="Arial"/>
        </w:rPr>
        <w:t>.</w:t>
      </w:r>
      <w:r w:rsidR="001267B1">
        <w:rPr>
          <w:rFonts w:ascii="Arial" w:hAnsi="Arial" w:cs="Arial"/>
        </w:rPr>
        <w:t xml:space="preserve"> Also include any tools that will support security and privacy requirements.</w:t>
      </w:r>
      <w:r w:rsidRPr="00272E71">
        <w:rPr>
          <w:rFonts w:ascii="Arial" w:hAnsi="Arial" w:cs="Arial"/>
        </w:rPr>
        <w:t>]</w:t>
      </w:r>
      <w:r w:rsidR="001267B1">
        <w:rPr>
          <w:i w:val="0"/>
          <w:iCs/>
          <w:sz w:val="23"/>
          <w:szCs w:val="23"/>
        </w:rPr>
        <w:t xml:space="preserve"> </w:t>
      </w:r>
      <w:r w:rsidRPr="00272E71">
        <w:rPr>
          <w:rFonts w:ascii="Arial" w:hAnsi="Arial" w:cs="Arial"/>
        </w:rPr>
        <w:t xml:space="preserve"> </w:t>
      </w:r>
    </w:p>
    <w:p w14:paraId="1D949CE4" w14:textId="77777777" w:rsidR="00AD0765" w:rsidRDefault="009D4FE0" w:rsidP="00FD12E4">
      <w:pPr>
        <w:pStyle w:val="Heading3"/>
      </w:pPr>
      <w:bookmarkStart w:id="51" w:name="_Toc368912272"/>
      <w:r w:rsidRPr="00272E71">
        <w:t>Concurrency and Synchronization</w:t>
      </w:r>
      <w:bookmarkStart w:id="52" w:name="_Toc207768272"/>
      <w:bookmarkEnd w:id="50"/>
      <w:bookmarkEnd w:id="51"/>
    </w:p>
    <w:p w14:paraId="69538967" w14:textId="77777777" w:rsidR="00DA6E32" w:rsidRPr="00DA6E32" w:rsidRDefault="00DA6E32" w:rsidP="00DA6E32">
      <w:pPr>
        <w:pStyle w:val="InfoBlue"/>
        <w:jc w:val="both"/>
        <w:rPr>
          <w:rFonts w:ascii="Arial" w:hAnsi="Arial" w:cs="Arial"/>
        </w:rPr>
      </w:pPr>
      <w:r w:rsidRPr="00DA6E32">
        <w:rPr>
          <w:rFonts w:ascii="Arial" w:hAnsi="Arial" w:cs="Arial"/>
        </w:rPr>
        <w:t>[If the system needs to be in synch with another system, the details of the same have to be documented here.]</w:t>
      </w:r>
    </w:p>
    <w:p w14:paraId="44CB258F" w14:textId="7425AA6E" w:rsidR="00AD0765" w:rsidRDefault="009D4FE0" w:rsidP="00FD12E4">
      <w:pPr>
        <w:pStyle w:val="Heading3"/>
      </w:pPr>
      <w:bookmarkStart w:id="53" w:name="_Toc368912273"/>
      <w:r w:rsidRPr="003602B9">
        <w:t xml:space="preserve"> Maintenanc</w:t>
      </w:r>
      <w:bookmarkStart w:id="54" w:name="_Toc207768273"/>
      <w:bookmarkEnd w:id="52"/>
      <w:r w:rsidR="00AD0765">
        <w:t>e</w:t>
      </w:r>
      <w:bookmarkEnd w:id="53"/>
    </w:p>
    <w:bookmarkEnd w:id="54"/>
    <w:p w14:paraId="13045393" w14:textId="7393D631" w:rsidR="00144C4C" w:rsidRPr="00E56DAC" w:rsidRDefault="00144C4C" w:rsidP="00E56DAC">
      <w:pPr>
        <w:ind w:left="504" w:firstLine="51"/>
        <w:rPr>
          <w:rFonts w:ascii="Arial" w:hAnsi="Arial" w:cs="Arial"/>
          <w:sz w:val="24"/>
          <w:szCs w:val="24"/>
        </w:rPr>
      </w:pPr>
      <w:r w:rsidRPr="00E56DAC">
        <w:rPr>
          <w:rFonts w:ascii="Arial" w:hAnsi="Arial" w:cs="Arial"/>
          <w:sz w:val="24"/>
          <w:szCs w:val="24"/>
        </w:rPr>
        <w:t>Very little maintenance is required for this setup. Only the logging takes</w:t>
      </w:r>
      <w:r w:rsidR="00E56DAC">
        <w:rPr>
          <w:rFonts w:ascii="Arial" w:hAnsi="Arial" w:cs="Arial"/>
          <w:sz w:val="24"/>
          <w:szCs w:val="24"/>
        </w:rPr>
        <w:t xml:space="preserve"> </w:t>
      </w:r>
      <w:r w:rsidRPr="00E56DAC">
        <w:rPr>
          <w:rFonts w:ascii="Arial" w:hAnsi="Arial" w:cs="Arial"/>
          <w:sz w:val="24"/>
          <w:szCs w:val="24"/>
        </w:rPr>
        <w:t>space. It is</w:t>
      </w:r>
      <w:r w:rsidR="00E56DAC">
        <w:rPr>
          <w:rFonts w:ascii="Arial" w:hAnsi="Arial" w:cs="Arial"/>
          <w:sz w:val="24"/>
          <w:szCs w:val="24"/>
        </w:rPr>
        <w:t xml:space="preserve"> </w:t>
      </w:r>
      <w:r w:rsidRPr="00E56DAC">
        <w:rPr>
          <w:rFonts w:ascii="Arial" w:hAnsi="Arial" w:cs="Arial"/>
          <w:sz w:val="24"/>
          <w:szCs w:val="24"/>
        </w:rPr>
        <w:t xml:space="preserve">reliable and low cost and time efficient monitoring solution for </w:t>
      </w:r>
      <w:r w:rsidRPr="00E56DAC">
        <w:rPr>
          <w:rFonts w:ascii="Arial" w:hAnsi="Arial" w:cs="Arial"/>
          <w:sz w:val="24"/>
          <w:szCs w:val="24"/>
        </w:rPr>
        <w:lastRenderedPageBreak/>
        <w:t>any measuring opportunity.</w:t>
      </w:r>
      <w:r w:rsidR="00E56DAC">
        <w:rPr>
          <w:rFonts w:ascii="Arial" w:hAnsi="Arial" w:cs="Arial"/>
          <w:sz w:val="24"/>
          <w:szCs w:val="24"/>
        </w:rPr>
        <w:t xml:space="preserve"> </w:t>
      </w:r>
      <w:r w:rsidRPr="00E56DAC">
        <w:rPr>
          <w:rFonts w:ascii="Arial" w:hAnsi="Arial" w:cs="Arial"/>
          <w:sz w:val="24"/>
          <w:szCs w:val="24"/>
        </w:rPr>
        <w:t>It is of</w:t>
      </w:r>
      <w:r w:rsidR="00272FC9">
        <w:rPr>
          <w:rFonts w:ascii="Arial" w:hAnsi="Arial" w:cs="Arial"/>
          <w:sz w:val="24"/>
          <w:szCs w:val="24"/>
        </w:rPr>
        <w:t xml:space="preserve"> </w:t>
      </w:r>
      <w:r w:rsidRPr="00E56DAC">
        <w:rPr>
          <w:rFonts w:ascii="Arial" w:hAnsi="Arial" w:cs="Arial"/>
          <w:sz w:val="24"/>
          <w:szCs w:val="24"/>
        </w:rPr>
        <w:t xml:space="preserve">high accuracy, easy to use and greater versatility in every </w:t>
      </w:r>
      <w:r w:rsidR="00EA6D99" w:rsidRPr="00E56DAC">
        <w:rPr>
          <w:rFonts w:ascii="Arial" w:hAnsi="Arial" w:cs="Arial"/>
          <w:sz w:val="24"/>
          <w:szCs w:val="24"/>
        </w:rPr>
        <w:t>application</w:t>
      </w:r>
      <w:r w:rsidRPr="00E56DAC">
        <w:rPr>
          <w:rFonts w:ascii="Arial" w:hAnsi="Arial" w:cs="Arial"/>
          <w:sz w:val="24"/>
          <w:szCs w:val="24"/>
        </w:rPr>
        <w:t>.</w:t>
      </w:r>
    </w:p>
    <w:p w14:paraId="406CC36E" w14:textId="40A848F9" w:rsidR="00D10D5F" w:rsidRDefault="00D10D5F" w:rsidP="00C26C21">
      <w:pPr>
        <w:pStyle w:val="InfoBlue"/>
        <w:jc w:val="both"/>
        <w:rPr>
          <w:rFonts w:ascii="Arial" w:hAnsi="Arial" w:cs="Arial"/>
        </w:rPr>
      </w:pPr>
    </w:p>
    <w:p w14:paraId="27921CB1" w14:textId="77777777" w:rsidR="00D10D5F" w:rsidRDefault="00D10D5F" w:rsidP="00D10D5F">
      <w:pPr>
        <w:pStyle w:val="Heading1"/>
      </w:pPr>
      <w:bookmarkStart w:id="55" w:name="_Toc207768275"/>
      <w:bookmarkStart w:id="56" w:name="_Toc368912274"/>
      <w:r w:rsidRPr="003602B9">
        <w:t>System Architecture</w:t>
      </w:r>
      <w:bookmarkStart w:id="57" w:name="_Toc207768276"/>
      <w:bookmarkEnd w:id="55"/>
      <w:bookmarkEnd w:id="56"/>
    </w:p>
    <w:p w14:paraId="2B6381F3" w14:textId="77777777" w:rsidR="00D00827" w:rsidRDefault="00D00827" w:rsidP="00D0082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14:paraId="237D2457" w14:textId="77777777" w:rsidR="00D00827" w:rsidRPr="00D00827" w:rsidRDefault="00D00827" w:rsidP="00D00827">
      <w:pPr>
        <w:pStyle w:val="InfoBlue"/>
        <w:jc w:val="both"/>
      </w:pPr>
      <w:r w:rsidRPr="00D00827">
        <w:rPr>
          <w:rFonts w:ascii="Arial" w:hAnsi="Arial" w:cs="Arial"/>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w:t>
      </w:r>
      <w:r>
        <w:rPr>
          <w:rFonts w:ascii="Arial" w:hAnsi="Arial" w:cs="Arial"/>
        </w:rPr>
        <w:t>]</w:t>
      </w:r>
    </w:p>
    <w:p w14:paraId="12E7E803" w14:textId="77777777" w:rsidR="00D10D5F" w:rsidRDefault="00D10D5F" w:rsidP="00D10D5F">
      <w:pPr>
        <w:pStyle w:val="Heading2"/>
      </w:pPr>
      <w:bookmarkStart w:id="58" w:name="_Toc368912275"/>
      <w:r w:rsidRPr="003602B9">
        <w:t>System Architecture Diagram.</w:t>
      </w:r>
      <w:r>
        <w:t xml:space="preserve"> </w:t>
      </w:r>
      <w:r w:rsidRPr="003602B9">
        <w:t>(Not Necessary)</w:t>
      </w:r>
      <w:bookmarkStart w:id="59" w:name="_Toc207768278"/>
      <w:bookmarkEnd w:id="57"/>
      <w:bookmarkEnd w:id="58"/>
    </w:p>
    <w:p w14:paraId="65BC7CBA" w14:textId="77777777" w:rsidR="00D00827" w:rsidRPr="00D00827" w:rsidRDefault="00D00827" w:rsidP="00D0082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r w:rsidRPr="00D00827">
        <w:rPr>
          <w:rFonts w:ascii="Arial" w:hAnsi="Arial" w:cs="Arial"/>
        </w:rPr>
        <w:t xml:space="preserve"> </w:t>
      </w:r>
    </w:p>
    <w:p w14:paraId="0B09C9E9" w14:textId="77777777" w:rsidR="00D10D5F" w:rsidRDefault="00D10D5F" w:rsidP="00D10D5F">
      <w:pPr>
        <w:pStyle w:val="Heading2"/>
      </w:pPr>
      <w:bookmarkStart w:id="60" w:name="_Toc368912276"/>
      <w:r w:rsidRPr="003602B9">
        <w:t>System Use-Cases</w:t>
      </w:r>
      <w:bookmarkStart w:id="61" w:name="_Toc207768279"/>
      <w:bookmarkEnd w:id="59"/>
      <w:bookmarkEnd w:id="60"/>
    </w:p>
    <w:p w14:paraId="1193970F" w14:textId="77777777" w:rsidR="00D00827" w:rsidRPr="00D00827" w:rsidRDefault="00D00827" w:rsidP="00D00827">
      <w:pPr>
        <w:pStyle w:val="InfoBlue"/>
        <w:jc w:val="both"/>
        <w:rPr>
          <w:rFonts w:ascii="Arial" w:hAnsi="Arial" w:cs="Arial"/>
        </w:rPr>
      </w:pPr>
      <w:r w:rsidRPr="00D00827">
        <w:rPr>
          <w:rFonts w:ascii="Arial" w:hAnsi="Arial" w:cs="Arial"/>
        </w:rPr>
        <w:t xml:space="preserve">[If there are any documented scenarios or use-cases of the system behavior and/or structure, they may be included here] </w:t>
      </w:r>
    </w:p>
    <w:p w14:paraId="6616E2C1" w14:textId="77777777" w:rsidR="00D10D5F" w:rsidRDefault="00D10D5F" w:rsidP="00D10D5F">
      <w:pPr>
        <w:pStyle w:val="Heading2"/>
      </w:pPr>
      <w:bookmarkStart w:id="62" w:name="_Toc368912277"/>
      <w:r w:rsidRPr="003602B9">
        <w:t>Subsystem Architecture</w:t>
      </w:r>
      <w:bookmarkStart w:id="63" w:name="_Toc207768280"/>
      <w:bookmarkEnd w:id="61"/>
      <w:bookmarkEnd w:id="62"/>
    </w:p>
    <w:p w14:paraId="1705EAD2" w14:textId="77777777" w:rsidR="00D22E79" w:rsidRPr="00D22E79" w:rsidRDefault="00D22E79" w:rsidP="00D22E79">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14:paraId="590E328F" w14:textId="77777777" w:rsidR="00D22E79" w:rsidRPr="00D22E79" w:rsidRDefault="00D22E79" w:rsidP="00D22E79">
      <w:pPr>
        <w:pStyle w:val="InfoBlue"/>
        <w:jc w:val="both"/>
        <w:rPr>
          <w:rFonts w:ascii="Arial" w:hAnsi="Arial" w:cs="Arial"/>
        </w:rPr>
      </w:pPr>
      <w:r w:rsidRPr="00D22E79">
        <w:rPr>
          <w:rFonts w:ascii="Arial" w:hAnsi="Arial" w:cs="Arial"/>
        </w:rPr>
        <w:t>If any subcomponents are also deemed to merit further discussion, then describe them in a separate subsection of this section</w:t>
      </w:r>
      <w:r w:rsidR="00F6799C">
        <w:rPr>
          <w:rFonts w:ascii="Arial" w:hAnsi="Arial" w:cs="Arial"/>
        </w:rPr>
        <w:t>.</w:t>
      </w:r>
      <w:r w:rsidRPr="00D22E79">
        <w:rPr>
          <w:rFonts w:ascii="Arial" w:hAnsi="Arial" w:cs="Arial"/>
        </w:rPr>
        <w:t xml:space="preserve"> Proceed to go into as many levels/subsections of discussion as needed in order for the reader to gain a high-level understanding of the entire system or subsystem (but remember to leave the gory details for the Detailed System Design section).]</w:t>
      </w:r>
    </w:p>
    <w:p w14:paraId="10B6819A" w14:textId="77777777" w:rsidR="00D10D5F" w:rsidRDefault="00D10D5F" w:rsidP="00D10D5F">
      <w:pPr>
        <w:pStyle w:val="Heading2"/>
      </w:pPr>
      <w:bookmarkStart w:id="64" w:name="_Toc368912278"/>
      <w:r w:rsidRPr="003602B9">
        <w:t>System Interfaces</w:t>
      </w:r>
      <w:bookmarkStart w:id="65" w:name="_Toc207768281"/>
      <w:bookmarkEnd w:id="63"/>
      <w:bookmarkEnd w:id="64"/>
    </w:p>
    <w:p w14:paraId="4496A8C4" w14:textId="77777777" w:rsidR="00890EBD" w:rsidRPr="00890EBD" w:rsidRDefault="00890EBD" w:rsidP="00890EBD">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w:t>
      </w:r>
      <w:proofErr w:type="gramStart"/>
      <w:r w:rsidRPr="00890EBD">
        <w:rPr>
          <w:rFonts w:ascii="Arial" w:hAnsi="Arial" w:cs="Arial"/>
        </w:rPr>
        <w:t>possible</w:t>
      </w:r>
      <w:proofErr w:type="gramEnd"/>
      <w:r w:rsidRPr="00890EBD">
        <w:rPr>
          <w:rFonts w:ascii="Arial" w:hAnsi="Arial" w:cs="Arial"/>
        </w:rPr>
        <w:t xml:space="preserve"> with details of flow, frequency etc.</w:t>
      </w:r>
      <w:r>
        <w:rPr>
          <w:rFonts w:ascii="Arial" w:hAnsi="Arial" w:cs="Arial"/>
        </w:rPr>
        <w:t>]</w:t>
      </w:r>
    </w:p>
    <w:p w14:paraId="62D54D67" w14:textId="77777777" w:rsidR="00D10D5F" w:rsidRDefault="00D10D5F" w:rsidP="00D10D5F">
      <w:pPr>
        <w:pStyle w:val="Heading3"/>
      </w:pPr>
      <w:bookmarkStart w:id="66" w:name="_Toc368912279"/>
      <w:r w:rsidRPr="003602B9">
        <w:t>Internal Interfaces</w:t>
      </w:r>
      <w:bookmarkStart w:id="67" w:name="_Toc207768282"/>
      <w:bookmarkEnd w:id="65"/>
      <w:bookmarkEnd w:id="66"/>
    </w:p>
    <w:p w14:paraId="2C075F55"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Internal Interfaces the system interacts with along with the details of data flow and frequency.]</w:t>
      </w:r>
    </w:p>
    <w:p w14:paraId="31E0FD79" w14:textId="77777777" w:rsidR="00D10D5F" w:rsidRDefault="00D10D5F" w:rsidP="00D10D5F">
      <w:pPr>
        <w:pStyle w:val="Heading3"/>
      </w:pPr>
      <w:bookmarkStart w:id="68" w:name="_Toc368912280"/>
      <w:r>
        <w:lastRenderedPageBreak/>
        <w:t>External</w:t>
      </w:r>
      <w:r w:rsidRPr="003602B9">
        <w:t xml:space="preserve"> Interfaces</w:t>
      </w:r>
      <w:bookmarkStart w:id="69" w:name="_Toc207768283"/>
      <w:bookmarkEnd w:id="67"/>
      <w:bookmarkEnd w:id="68"/>
    </w:p>
    <w:p w14:paraId="1F68CA46"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14:paraId="1224A591" w14:textId="77777777" w:rsidR="00F304DA" w:rsidRDefault="0045480B" w:rsidP="00F304DA">
      <w:pPr>
        <w:pStyle w:val="Heading1"/>
      </w:pPr>
      <w:bookmarkStart w:id="70" w:name="_Toc207768287"/>
      <w:bookmarkStart w:id="71" w:name="_Toc368912281"/>
      <w:bookmarkEnd w:id="69"/>
      <w:r w:rsidRPr="003602B9">
        <w:t>Detailed System Design</w:t>
      </w:r>
      <w:bookmarkStart w:id="72" w:name="_Toc207768300"/>
      <w:bookmarkEnd w:id="70"/>
      <w:bookmarkEnd w:id="71"/>
    </w:p>
    <w:p w14:paraId="22F05FC1" w14:textId="77777777" w:rsidR="004A27EA" w:rsidRPr="004A27EA" w:rsidRDefault="004A27EA" w:rsidP="004A27EA">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14:paraId="7A962BCD" w14:textId="77777777" w:rsidR="00F304DA" w:rsidRDefault="0045480B" w:rsidP="00F304DA">
      <w:pPr>
        <w:pStyle w:val="Heading2"/>
      </w:pPr>
      <w:bookmarkStart w:id="73" w:name="_Toc368912282"/>
      <w:r w:rsidRPr="003602B9">
        <w:t>Key Entities</w:t>
      </w:r>
      <w:bookmarkStart w:id="74" w:name="_Toc207768301"/>
      <w:bookmarkEnd w:id="72"/>
      <w:bookmarkEnd w:id="73"/>
    </w:p>
    <w:p w14:paraId="6E1B5C9E" w14:textId="77777777" w:rsidR="007B42B5" w:rsidRPr="007B42B5" w:rsidRDefault="007B42B5" w:rsidP="007B42B5">
      <w:pPr>
        <w:pStyle w:val="InfoBlue"/>
        <w:jc w:val="both"/>
        <w:rPr>
          <w:rFonts w:ascii="Arial" w:hAnsi="Arial" w:cs="Arial"/>
        </w:rPr>
      </w:pPr>
      <w:r>
        <w:rPr>
          <w:rFonts w:ascii="Arial" w:hAnsi="Arial" w:cs="Arial"/>
        </w:rPr>
        <w:t>[Provide a Comprehensive list of the Key Entit</w:t>
      </w:r>
      <w:r w:rsidR="00B563A7">
        <w:rPr>
          <w:rFonts w:ascii="Arial" w:hAnsi="Arial" w:cs="Arial"/>
        </w:rPr>
        <w:t>ies associated with</w:t>
      </w:r>
      <w:r>
        <w:rPr>
          <w:rFonts w:ascii="Arial" w:hAnsi="Arial" w:cs="Arial"/>
        </w:rPr>
        <w:t xml:space="preserve"> the System in this section.]</w:t>
      </w:r>
    </w:p>
    <w:p w14:paraId="2ABD1110" w14:textId="77777777" w:rsidR="00F304DA" w:rsidRDefault="0045480B" w:rsidP="00F304DA">
      <w:pPr>
        <w:pStyle w:val="Heading2"/>
      </w:pPr>
      <w:bookmarkStart w:id="75" w:name="_Toc368912283"/>
      <w:r w:rsidRPr="003602B9">
        <w:t>Detailed-Level Database Design</w:t>
      </w:r>
      <w:bookmarkStart w:id="76" w:name="_Toc207768303"/>
      <w:bookmarkEnd w:id="74"/>
      <w:bookmarkEnd w:id="75"/>
    </w:p>
    <w:p w14:paraId="32444970" w14:textId="77777777" w:rsidR="00BE57D7" w:rsidRPr="00BE57D7" w:rsidRDefault="00BE57D7" w:rsidP="00BE57D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001F5AD1" w:rsidRPr="00BE57D7">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14:paraId="00C21121" w14:textId="77777777" w:rsidR="00BE57D7" w:rsidRPr="00BE57D7" w:rsidRDefault="00BE57D7" w:rsidP="00BE57D7">
      <w:pPr>
        <w:pStyle w:val="InfoBlue"/>
        <w:jc w:val="both"/>
        <w:rPr>
          <w:rFonts w:ascii="Arial" w:hAnsi="Arial" w:cs="Arial"/>
        </w:rPr>
      </w:pPr>
      <w:r w:rsidRPr="00BE57D7">
        <w:rPr>
          <w:rFonts w:ascii="Arial" w:hAnsi="Arial" w:cs="Arial"/>
        </w:rPr>
        <w:t xml:space="preserve">• Logical Data Model (LDM) and LDM Entity Relationship Diagram (ERD). </w:t>
      </w:r>
    </w:p>
    <w:p w14:paraId="3017BE62" w14:textId="77777777" w:rsidR="00BE57D7" w:rsidRPr="00BE57D7" w:rsidRDefault="00BE57D7" w:rsidP="00BE57D7">
      <w:pPr>
        <w:pStyle w:val="InfoBlue"/>
        <w:jc w:val="both"/>
        <w:rPr>
          <w:rFonts w:ascii="Arial" w:hAnsi="Arial" w:cs="Arial"/>
        </w:rPr>
      </w:pPr>
      <w:r w:rsidRPr="00BE57D7">
        <w:rPr>
          <w:rFonts w:ascii="Arial" w:hAnsi="Arial" w:cs="Arial"/>
        </w:rPr>
        <w:t xml:space="preserve">• Physical Data Model (PDM) and PDM ERD. </w:t>
      </w:r>
    </w:p>
    <w:p w14:paraId="19EF9391" w14:textId="77777777" w:rsidR="00BE57D7" w:rsidRPr="00BE57D7" w:rsidRDefault="00BE57D7" w:rsidP="00BE57D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14:paraId="16FCD81D" w14:textId="77777777" w:rsidR="00BE57D7" w:rsidRPr="00BE57D7" w:rsidRDefault="00BE57D7" w:rsidP="00BE57D7">
      <w:pPr>
        <w:pStyle w:val="InfoBlue"/>
        <w:jc w:val="both"/>
        <w:rPr>
          <w:rFonts w:ascii="Arial" w:hAnsi="Arial" w:cs="Arial"/>
        </w:rPr>
      </w:pPr>
      <w:r w:rsidRPr="00BE57D7">
        <w:rPr>
          <w:rFonts w:ascii="Arial" w:hAnsi="Arial" w:cs="Arial"/>
        </w:rPr>
        <w:t xml:space="preserve">• Indexes that will be required for the data objects. </w:t>
      </w:r>
    </w:p>
    <w:p w14:paraId="7CFB95BA" w14:textId="77777777" w:rsidR="00BE57D7" w:rsidRDefault="00BE57D7" w:rsidP="00BE57D7">
      <w:pPr>
        <w:pStyle w:val="InfoBlue"/>
        <w:jc w:val="both"/>
        <w:rPr>
          <w:rFonts w:ascii="Arial" w:hAnsi="Arial" w:cs="Arial"/>
        </w:rPr>
      </w:pPr>
      <w:r w:rsidRPr="00BE57D7">
        <w:rPr>
          <w:rFonts w:ascii="Arial" w:hAnsi="Arial" w:cs="Arial"/>
        </w:rPr>
        <w:t>• Planned implementation factors (e.g., distribution and synchronization) that impact the design.</w:t>
      </w:r>
      <w:r>
        <w:rPr>
          <w:rFonts w:ascii="Arial" w:hAnsi="Arial" w:cs="Arial"/>
        </w:rPr>
        <w:t>]</w:t>
      </w:r>
      <w:r w:rsidRPr="00BE57D7">
        <w:rPr>
          <w:rFonts w:ascii="Arial" w:hAnsi="Arial" w:cs="Arial"/>
        </w:rPr>
        <w:t xml:space="preserve"> </w:t>
      </w:r>
    </w:p>
    <w:p w14:paraId="5AAC0A2D" w14:textId="77777777" w:rsidR="005E7584" w:rsidRDefault="005E7584" w:rsidP="005E7584">
      <w:pPr>
        <w:pStyle w:val="Heading3"/>
      </w:pPr>
      <w:bookmarkStart w:id="77" w:name="_Toc361156525"/>
      <w:bookmarkStart w:id="78" w:name="_Toc368912284"/>
      <w:r>
        <w:t>Data Mapping Information</w:t>
      </w:r>
      <w:bookmarkEnd w:id="77"/>
      <w:bookmarkEnd w:id="78"/>
    </w:p>
    <w:p w14:paraId="150F3D7D" w14:textId="77777777" w:rsidR="00EF4B9D" w:rsidRDefault="00EF4B9D" w:rsidP="00E431BD">
      <w:pPr>
        <w:pStyle w:val="InfoBlue"/>
        <w:jc w:val="both"/>
        <w:rPr>
          <w:rFonts w:ascii="Arial" w:hAnsi="Arial" w:cs="Arial"/>
        </w:rPr>
      </w:pPr>
      <w:r w:rsidRPr="00E431BD">
        <w:rPr>
          <w:rFonts w:ascii="Arial" w:hAnsi="Arial" w:cs="Arial"/>
        </w:rPr>
        <w:t xml:space="preserve">[The detailed data mapping information has to be documented here. Describe in detail the </w:t>
      </w:r>
      <w:r w:rsidR="00E431BD" w:rsidRP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14:paraId="04B68F6C" w14:textId="77777777" w:rsidR="00E431BD" w:rsidRPr="00E431BD" w:rsidRDefault="00000000" w:rsidP="00E431BD">
      <w:pPr>
        <w:pStyle w:val="InfoBlue"/>
        <w:jc w:val="both"/>
        <w:rPr>
          <w:rFonts w:ascii="Arial" w:hAnsi="Arial" w:cs="Arial"/>
        </w:rPr>
      </w:pPr>
      <w:hyperlink r:id="rId17" w:tooltip="Data transformation" w:history="1">
        <w:r w:rsidR="00E431BD" w:rsidRPr="00E431BD">
          <w:rPr>
            <w:rFonts w:ascii="Arial" w:hAnsi="Arial" w:cs="Arial"/>
          </w:rPr>
          <w:t>Data transformation</w:t>
        </w:r>
      </w:hyperlink>
      <w:r w:rsidR="00E431BD" w:rsidRPr="00E431BD">
        <w:rPr>
          <w:rFonts w:ascii="Arial" w:hAnsi="Arial" w:cs="Arial"/>
        </w:rPr>
        <w:t xml:space="preserve"> or </w:t>
      </w:r>
      <w:hyperlink r:id="rId18" w:tooltip="Data mediation" w:history="1">
        <w:r w:rsidR="00E431BD" w:rsidRPr="00E431BD">
          <w:rPr>
            <w:rFonts w:ascii="Arial" w:hAnsi="Arial" w:cs="Arial"/>
          </w:rPr>
          <w:t>data mediation</w:t>
        </w:r>
      </w:hyperlink>
      <w:r w:rsidR="00E431BD" w:rsidRPr="00E431BD">
        <w:rPr>
          <w:rFonts w:ascii="Arial" w:hAnsi="Arial" w:cs="Arial"/>
        </w:rPr>
        <w:t xml:space="preserve"> between a data source and a destination</w:t>
      </w:r>
    </w:p>
    <w:p w14:paraId="6AA8DFC0" w14:textId="77777777" w:rsidR="00E431BD" w:rsidRPr="00E431BD" w:rsidRDefault="00E431BD" w:rsidP="00E431BD">
      <w:pPr>
        <w:pStyle w:val="InfoBlue"/>
        <w:jc w:val="both"/>
        <w:rPr>
          <w:rFonts w:ascii="Arial" w:hAnsi="Arial" w:cs="Arial"/>
        </w:rPr>
      </w:pPr>
      <w:r w:rsidRPr="00E431BD">
        <w:rPr>
          <w:rFonts w:ascii="Arial" w:hAnsi="Arial" w:cs="Arial"/>
        </w:rPr>
        <w:t>Identification of data relationships as part of data lineage analysis</w:t>
      </w:r>
    </w:p>
    <w:p w14:paraId="6B9CA775" w14:textId="77777777" w:rsidR="00E431BD" w:rsidRDefault="00E431BD" w:rsidP="00E431BD">
      <w:pPr>
        <w:pStyle w:val="InfoBlue"/>
        <w:jc w:val="both"/>
        <w:rPr>
          <w:rFonts w:ascii="Arial" w:hAnsi="Arial" w:cs="Arial"/>
        </w:rPr>
      </w:pPr>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
    <w:p w14:paraId="73D1241E" w14:textId="77777777" w:rsidR="00E431BD" w:rsidRPr="00E431BD" w:rsidRDefault="00000000" w:rsidP="00E431BD">
      <w:pPr>
        <w:pStyle w:val="InfoBlue"/>
        <w:jc w:val="both"/>
      </w:pPr>
      <w:hyperlink r:id="rId19" w:tooltip="Data consolidation (page does not exist)" w:history="1">
        <w:r w:rsidR="00E431BD" w:rsidRPr="00E431BD">
          <w:rPr>
            <w:rFonts w:ascii="Arial" w:hAnsi="Arial" w:cs="Arial"/>
          </w:rPr>
          <w:t>Consolidation</w:t>
        </w:r>
      </w:hyperlink>
      <w:r w:rsidR="00E431BD" w:rsidRP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
    <w:p w14:paraId="39639367" w14:textId="77777777" w:rsidR="005E7584" w:rsidRDefault="005E7584" w:rsidP="005E7584">
      <w:pPr>
        <w:pStyle w:val="Heading3"/>
      </w:pPr>
      <w:bookmarkStart w:id="79" w:name="_Toc368912285"/>
      <w:r w:rsidRPr="003602B9">
        <w:t>Data Conversion</w:t>
      </w:r>
      <w:bookmarkEnd w:id="79"/>
    </w:p>
    <w:p w14:paraId="3C1A9DAD" w14:textId="77777777" w:rsidR="00BE57D7" w:rsidRPr="00E431BD" w:rsidRDefault="00E431BD" w:rsidP="00E431BD">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has to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files associated etc.]</w:t>
      </w:r>
    </w:p>
    <w:p w14:paraId="641FC5B8" w14:textId="77777777" w:rsidR="00F304DA" w:rsidRDefault="0045480B" w:rsidP="00F304DA">
      <w:pPr>
        <w:pStyle w:val="Heading2"/>
      </w:pPr>
      <w:bookmarkStart w:id="80" w:name="_Toc368912286"/>
      <w:r w:rsidRPr="003602B9">
        <w:lastRenderedPageBreak/>
        <w:t>Archival and retention requirements</w:t>
      </w:r>
      <w:bookmarkStart w:id="81" w:name="_Toc207768304"/>
      <w:bookmarkEnd w:id="76"/>
      <w:bookmarkEnd w:id="80"/>
    </w:p>
    <w:p w14:paraId="31F115D0" w14:textId="77777777" w:rsidR="00065178" w:rsidRPr="00065178" w:rsidRDefault="00065178" w:rsidP="00065178">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14:paraId="08DE8A9B" w14:textId="77777777" w:rsidR="004F467C" w:rsidRDefault="004F467C" w:rsidP="004F467C">
      <w:pPr>
        <w:pStyle w:val="Heading2"/>
      </w:pPr>
      <w:bookmarkStart w:id="82" w:name="_Toc368912287"/>
      <w:r>
        <w:t>Disaster and Failure Recovery</w:t>
      </w:r>
      <w:bookmarkEnd w:id="82"/>
    </w:p>
    <w:p w14:paraId="5C781F11" w14:textId="77777777" w:rsidR="002039EE" w:rsidRPr="002039EE" w:rsidRDefault="002039EE" w:rsidP="002039EE">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14:paraId="074CC950" w14:textId="77777777" w:rsidR="00E120EC" w:rsidRDefault="00E120EC" w:rsidP="00E120EC">
      <w:pPr>
        <w:pStyle w:val="Heading2"/>
      </w:pPr>
      <w:bookmarkStart w:id="83" w:name="_Toc361156518"/>
      <w:bookmarkStart w:id="84" w:name="_Toc368912288"/>
      <w:r>
        <w:t>Business Process workflow</w:t>
      </w:r>
      <w:bookmarkEnd w:id="83"/>
      <w:bookmarkEnd w:id="84"/>
      <w:r>
        <w:t xml:space="preserve"> </w:t>
      </w:r>
    </w:p>
    <w:p w14:paraId="27D3B863"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Workflow in this section here.]</w:t>
      </w:r>
    </w:p>
    <w:p w14:paraId="00557BE5" w14:textId="77777777" w:rsidR="00E120EC" w:rsidRDefault="00E120EC" w:rsidP="002039EE">
      <w:pPr>
        <w:pStyle w:val="Heading2"/>
      </w:pPr>
      <w:bookmarkStart w:id="85" w:name="_Toc361156519"/>
      <w:bookmarkStart w:id="86" w:name="_Toc368912289"/>
      <w:r>
        <w:t>Business Process Modeling and Management (as applicable)</w:t>
      </w:r>
      <w:bookmarkEnd w:id="85"/>
      <w:bookmarkEnd w:id="86"/>
    </w:p>
    <w:p w14:paraId="6A7EB011"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Modeling and management details in this section]</w:t>
      </w:r>
    </w:p>
    <w:p w14:paraId="19357F01" w14:textId="77777777" w:rsidR="00E120EC" w:rsidRDefault="00E120EC" w:rsidP="00E120EC">
      <w:pPr>
        <w:pStyle w:val="Heading2"/>
      </w:pPr>
      <w:bookmarkStart w:id="87" w:name="_Toc361156521"/>
      <w:bookmarkStart w:id="88" w:name="_Toc368912290"/>
      <w:r>
        <w:t>Business Logic</w:t>
      </w:r>
      <w:bookmarkEnd w:id="87"/>
      <w:bookmarkEnd w:id="88"/>
    </w:p>
    <w:p w14:paraId="345610C5" w14:textId="77777777" w:rsidR="00A610A4" w:rsidRPr="00A610A4" w:rsidRDefault="00A610A4" w:rsidP="00A610A4">
      <w:pPr>
        <w:pStyle w:val="InfoBlue"/>
        <w:jc w:val="both"/>
        <w:rPr>
          <w:rFonts w:ascii="Arial" w:hAnsi="Arial" w:cs="Arial"/>
        </w:rPr>
      </w:pPr>
      <w:r w:rsidRPr="00A610A4">
        <w:rPr>
          <w:rFonts w:ascii="Arial" w:hAnsi="Arial" w:cs="Arial"/>
        </w:rPr>
        <w:t xml:space="preserve">[Document the </w:t>
      </w:r>
      <w:r w:rsidR="00FD12E4">
        <w:rPr>
          <w:rFonts w:ascii="Arial" w:hAnsi="Arial" w:cs="Arial"/>
        </w:rPr>
        <w:t xml:space="preserve">complete </w:t>
      </w:r>
      <w:r w:rsidRPr="00A610A4">
        <w:rPr>
          <w:rFonts w:ascii="Arial" w:hAnsi="Arial" w:cs="Arial"/>
        </w:rPr>
        <w:t xml:space="preserve">Business </w:t>
      </w:r>
      <w:r>
        <w:rPr>
          <w:rFonts w:ascii="Arial" w:hAnsi="Arial" w:cs="Arial"/>
        </w:rPr>
        <w:t xml:space="preserve">Logic </w:t>
      </w:r>
      <w:r w:rsidRPr="00A610A4">
        <w:rPr>
          <w:rFonts w:ascii="Arial" w:hAnsi="Arial" w:cs="Arial"/>
        </w:rPr>
        <w:t>this section</w:t>
      </w:r>
      <w:r w:rsidR="00FD12E4">
        <w:rPr>
          <w:rFonts w:ascii="Arial" w:hAnsi="Arial" w:cs="Arial"/>
        </w:rPr>
        <w:t xml:space="preserve"> including the code.</w:t>
      </w:r>
      <w:r w:rsidRPr="00A610A4">
        <w:rPr>
          <w:rFonts w:ascii="Arial" w:hAnsi="Arial" w:cs="Arial"/>
        </w:rPr>
        <w:t>]</w:t>
      </w:r>
    </w:p>
    <w:p w14:paraId="64CE3360" w14:textId="77777777" w:rsidR="00E120EC" w:rsidRDefault="00E120EC" w:rsidP="00E120EC">
      <w:pPr>
        <w:pStyle w:val="Heading2"/>
      </w:pPr>
      <w:bookmarkStart w:id="89" w:name="_Toc361156522"/>
      <w:bookmarkStart w:id="90" w:name="_Toc368912291"/>
      <w:r>
        <w:t>Variables</w:t>
      </w:r>
      <w:bookmarkEnd w:id="89"/>
      <w:bookmarkEnd w:id="90"/>
    </w:p>
    <w:p w14:paraId="5595D399" w14:textId="77777777" w:rsidR="00A610A4" w:rsidRPr="00A610A4" w:rsidRDefault="000C58FF" w:rsidP="000C58FF">
      <w:pPr>
        <w:pStyle w:val="InfoBlue"/>
        <w:jc w:val="both"/>
      </w:pPr>
      <w:r w:rsidRPr="00A610A4">
        <w:rPr>
          <w:rFonts w:ascii="Arial" w:hAnsi="Arial" w:cs="Arial"/>
        </w:rPr>
        <w:t xml:space="preserve">[Document the </w:t>
      </w:r>
      <w:r>
        <w:rPr>
          <w:rFonts w:ascii="Arial" w:hAnsi="Arial" w:cs="Arial"/>
        </w:rPr>
        <w:t xml:space="preserve">details of Variables, naming conventions, usage </w:t>
      </w:r>
      <w:proofErr w:type="spellStart"/>
      <w:r>
        <w:rPr>
          <w:rFonts w:ascii="Arial" w:hAnsi="Arial" w:cs="Arial"/>
        </w:rPr>
        <w:t>etc</w:t>
      </w:r>
      <w:proofErr w:type="spellEnd"/>
      <w:r>
        <w:rPr>
          <w:rFonts w:ascii="Arial" w:hAnsi="Arial" w:cs="Arial"/>
        </w:rPr>
        <w:t xml:space="preserve"> in this section.</w:t>
      </w:r>
      <w:r w:rsidRPr="00A610A4">
        <w:rPr>
          <w:rFonts w:ascii="Arial" w:hAnsi="Arial" w:cs="Arial"/>
        </w:rPr>
        <w:t>]</w:t>
      </w:r>
    </w:p>
    <w:p w14:paraId="6FE379BC" w14:textId="77777777" w:rsidR="00E120EC" w:rsidRDefault="00E120EC" w:rsidP="00E120EC">
      <w:pPr>
        <w:pStyle w:val="Heading2"/>
      </w:pPr>
      <w:bookmarkStart w:id="91" w:name="_Toc361156524"/>
      <w:bookmarkStart w:id="92" w:name="_Toc368912292"/>
      <w:r>
        <w:t>Activity / Class Diagrams (as applicable)</w:t>
      </w:r>
      <w:bookmarkEnd w:id="91"/>
      <w:bookmarkEnd w:id="92"/>
    </w:p>
    <w:p w14:paraId="04C20362" w14:textId="77777777" w:rsidR="000C58FF" w:rsidRPr="000C58FF" w:rsidRDefault="000C58FF" w:rsidP="000C58FF">
      <w:pPr>
        <w:pStyle w:val="InfoBlue"/>
        <w:jc w:val="both"/>
        <w:rPr>
          <w:rFonts w:ascii="Arial" w:hAnsi="Arial" w:cs="Arial"/>
        </w:rPr>
      </w:pPr>
      <w:r w:rsidRPr="00A610A4">
        <w:rPr>
          <w:rFonts w:ascii="Arial" w:hAnsi="Arial" w:cs="Arial"/>
        </w:rPr>
        <w:t xml:space="preserve">[Document the </w:t>
      </w:r>
      <w:r>
        <w:rPr>
          <w:rFonts w:ascii="Arial" w:hAnsi="Arial" w:cs="Arial"/>
        </w:rPr>
        <w:t>details related to Activity / Class Diagrams in this section.</w:t>
      </w:r>
      <w:r w:rsidRPr="00A610A4">
        <w:rPr>
          <w:rFonts w:ascii="Arial" w:hAnsi="Arial" w:cs="Arial"/>
        </w:rPr>
        <w:t>]</w:t>
      </w:r>
    </w:p>
    <w:p w14:paraId="2208713D" w14:textId="77777777" w:rsidR="00193769" w:rsidRDefault="00193769" w:rsidP="00193769">
      <w:pPr>
        <w:pStyle w:val="Heading2"/>
      </w:pPr>
      <w:bookmarkStart w:id="93" w:name="_Toc368912293"/>
      <w:r>
        <w:t>Data Migration</w:t>
      </w:r>
      <w:bookmarkEnd w:id="93"/>
    </w:p>
    <w:p w14:paraId="38ECF233" w14:textId="77777777" w:rsidR="00F96124" w:rsidRPr="00F96124" w:rsidRDefault="00F96124" w:rsidP="00F96124">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14:paraId="75145B7A" w14:textId="77777777" w:rsidR="001E2AC5" w:rsidRDefault="001E2AC5" w:rsidP="001E2AC5">
      <w:pPr>
        <w:pStyle w:val="Heading3"/>
      </w:pPr>
      <w:bookmarkStart w:id="94" w:name="_Toc502732269"/>
      <w:bookmarkStart w:id="95" w:name="_Toc368912294"/>
      <w:r>
        <w:t>Architectural Representation</w:t>
      </w:r>
      <w:bookmarkEnd w:id="94"/>
      <w:bookmarkEnd w:id="95"/>
      <w:r>
        <w:t xml:space="preserve"> </w:t>
      </w:r>
    </w:p>
    <w:p w14:paraId="29064611" w14:textId="77777777" w:rsidR="001E2AC5" w:rsidRDefault="001E2AC5" w:rsidP="001E2AC5">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14:paraId="70BABFA2" w14:textId="77777777" w:rsidR="001E2AC5" w:rsidRDefault="001E2AC5" w:rsidP="001E2AC5">
      <w:pPr>
        <w:pStyle w:val="Heading3"/>
      </w:pPr>
      <w:bookmarkStart w:id="96" w:name="_Toc502732270"/>
      <w:bookmarkStart w:id="97" w:name="_Toc368912295"/>
      <w:r>
        <w:t>Architectural Goals and Constraints</w:t>
      </w:r>
      <w:bookmarkEnd w:id="96"/>
      <w:bookmarkEnd w:id="97"/>
      <w:r>
        <w:t xml:space="preserve"> </w:t>
      </w:r>
    </w:p>
    <w:p w14:paraId="4756924D" w14:textId="77777777" w:rsidR="001E2AC5" w:rsidRDefault="001E2AC5" w:rsidP="001E2AC5">
      <w:pPr>
        <w:pStyle w:val="InfoBlue"/>
        <w:jc w:val="both"/>
        <w:rPr>
          <w:rFonts w:ascii="Arial" w:hAnsi="Arial" w:cs="Arial"/>
        </w:rPr>
      </w:pPr>
      <w:r>
        <w:rPr>
          <w:rFonts w:ascii="Arial" w:hAnsi="Arial" w:cs="Arial"/>
        </w:rPr>
        <w:t>[This section describes the software requirements and objectives that have some significant impact on the architecture: use of an off-the-shelf product, portability, distribution, and reuse. It also captures the special constraints that may apply: design and implementation strategy, development tools, team structure, schedule, legacy code, and so on.]</w:t>
      </w:r>
    </w:p>
    <w:p w14:paraId="5F3775E7" w14:textId="77777777" w:rsidR="001E2AC5" w:rsidRDefault="001E2AC5" w:rsidP="001E2AC5">
      <w:pPr>
        <w:pStyle w:val="Heading3"/>
      </w:pPr>
      <w:bookmarkStart w:id="98" w:name="_Toc502732271"/>
      <w:bookmarkStart w:id="99" w:name="_Toc368912296"/>
      <w:r>
        <w:t>Logical View</w:t>
      </w:r>
      <w:bookmarkEnd w:id="98"/>
      <w:bookmarkEnd w:id="99"/>
      <w:r>
        <w:t xml:space="preserve"> </w:t>
      </w:r>
    </w:p>
    <w:p w14:paraId="6DB30844" w14:textId="77777777" w:rsidR="001E2AC5" w:rsidRDefault="001E2AC5" w:rsidP="001E2AC5">
      <w:pPr>
        <w:pStyle w:val="InfoBlue"/>
        <w:jc w:val="both"/>
        <w:rPr>
          <w:rFonts w:ascii="Arial" w:hAnsi="Arial" w:cs="Arial"/>
        </w:rPr>
      </w:pPr>
      <w:r>
        <w:rPr>
          <w:rFonts w:ascii="Arial" w:hAnsi="Arial" w:cs="Arial"/>
        </w:rPr>
        <w:t>[This section describes the architecturally significant parts of the design model, such as its decomposition into subsystems and packages</w:t>
      </w:r>
      <w:r w:rsidR="001F5AD1">
        <w:rPr>
          <w:rFonts w:ascii="Arial" w:hAnsi="Arial" w:cs="Arial"/>
        </w:rPr>
        <w:t xml:space="preserve"> a</w:t>
      </w:r>
      <w:r>
        <w:rPr>
          <w:rFonts w:ascii="Arial" w:hAnsi="Arial" w:cs="Arial"/>
        </w:rPr>
        <w:t xml:space="preserve">nd for each significant package, its decomposition into classes and class utilities. You should introduce architecturally significant classes and describe their responsibilities, as well as a few very important </w:t>
      </w:r>
      <w:r>
        <w:rPr>
          <w:rFonts w:ascii="Arial" w:hAnsi="Arial" w:cs="Arial"/>
        </w:rPr>
        <w:lastRenderedPageBreak/>
        <w:t>relationships, operations, and attributes.]</w:t>
      </w:r>
    </w:p>
    <w:p w14:paraId="08510162" w14:textId="77777777" w:rsidR="001E2AC5" w:rsidRDefault="001E2AC5" w:rsidP="001E2AC5">
      <w:pPr>
        <w:pStyle w:val="Heading3"/>
      </w:pPr>
      <w:bookmarkStart w:id="100" w:name="_Toc502732273"/>
      <w:bookmarkStart w:id="101" w:name="_Toc368912297"/>
      <w:r>
        <w:t>Architecturally Significant Design Packages</w:t>
      </w:r>
      <w:bookmarkEnd w:id="100"/>
      <w:bookmarkEnd w:id="101"/>
    </w:p>
    <w:p w14:paraId="26AEB6A3" w14:textId="77777777" w:rsidR="001E2AC5" w:rsidRDefault="001E2AC5" w:rsidP="001E2AC5">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14:paraId="17A1613C" w14:textId="77777777" w:rsidR="001E2AC5" w:rsidRDefault="001E2AC5" w:rsidP="001E2AC5">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w14:paraId="251C025B" w14:textId="77777777" w:rsidR="001E2AC5" w:rsidRDefault="001E2AC5" w:rsidP="001E2AC5">
      <w:pPr>
        <w:pStyle w:val="Heading3"/>
      </w:pPr>
      <w:bookmarkStart w:id="102" w:name="_Toc502732274"/>
      <w:bookmarkStart w:id="103" w:name="_Toc368912298"/>
      <w:r>
        <w:t>Data model</w:t>
      </w:r>
      <w:bookmarkEnd w:id="102"/>
      <w:bookmarkEnd w:id="103"/>
      <w:r>
        <w:t xml:space="preserve"> </w:t>
      </w:r>
    </w:p>
    <w:p w14:paraId="2D9D2A89" w14:textId="77777777" w:rsidR="001E2AC5" w:rsidRPr="00E90E87" w:rsidRDefault="001E2AC5" w:rsidP="00E90E87">
      <w:pPr>
        <w:pStyle w:val="ListParagraph"/>
        <w:numPr>
          <w:ilvl w:val="0"/>
          <w:numId w:val="42"/>
        </w:numPr>
        <w:rPr>
          <w:rFonts w:ascii="Arial" w:hAnsi="Arial" w:cs="Arial"/>
        </w:rPr>
      </w:pPr>
      <w:bookmarkStart w:id="104" w:name="_Toc502732275"/>
      <w:r w:rsidRPr="00E90E87">
        <w:rPr>
          <w:rFonts w:ascii="Arial" w:hAnsi="Arial" w:cs="Arial"/>
          <w:b/>
          <w:sz w:val="24"/>
        </w:rPr>
        <w:t>Legacy system data model</w:t>
      </w:r>
      <w:bookmarkEnd w:id="104"/>
    </w:p>
    <w:p w14:paraId="01758950" w14:textId="77777777" w:rsidR="001E2AC5" w:rsidRPr="00E90E87" w:rsidRDefault="001E2AC5" w:rsidP="00E90E87">
      <w:pPr>
        <w:pStyle w:val="ListParagraph"/>
        <w:numPr>
          <w:ilvl w:val="0"/>
          <w:numId w:val="42"/>
        </w:numPr>
        <w:rPr>
          <w:rFonts w:ascii="Arial" w:hAnsi="Arial" w:cs="Arial"/>
          <w:b/>
          <w:sz w:val="24"/>
        </w:rPr>
      </w:pPr>
      <w:bookmarkStart w:id="105" w:name="_Toc502732276"/>
      <w:r w:rsidRPr="00E90E87">
        <w:rPr>
          <w:rFonts w:ascii="Arial" w:hAnsi="Arial" w:cs="Arial"/>
          <w:b/>
          <w:sz w:val="24"/>
        </w:rPr>
        <w:t>Proposed system data model</w:t>
      </w:r>
      <w:bookmarkEnd w:id="105"/>
    </w:p>
    <w:p w14:paraId="152176BD" w14:textId="77777777" w:rsidR="001E2AC5" w:rsidRPr="00E90E87" w:rsidRDefault="001E2AC5" w:rsidP="00E90E87">
      <w:pPr>
        <w:pStyle w:val="ListParagraph"/>
        <w:numPr>
          <w:ilvl w:val="0"/>
          <w:numId w:val="42"/>
        </w:numPr>
        <w:rPr>
          <w:rFonts w:ascii="Arial" w:hAnsi="Arial" w:cs="Arial"/>
          <w:b/>
          <w:sz w:val="24"/>
        </w:rPr>
      </w:pPr>
      <w:bookmarkStart w:id="106" w:name="_Toc502732277"/>
      <w:r w:rsidRPr="00E90E87">
        <w:rPr>
          <w:rFonts w:ascii="Arial" w:hAnsi="Arial" w:cs="Arial"/>
          <w:b/>
          <w:sz w:val="24"/>
        </w:rPr>
        <w:t>Interface data model</w:t>
      </w:r>
      <w:bookmarkEnd w:id="106"/>
      <w:r w:rsidRPr="00E90E87">
        <w:rPr>
          <w:rFonts w:ascii="Arial" w:hAnsi="Arial" w:cs="Arial"/>
        </w:rPr>
        <w:t xml:space="preserve"> </w:t>
      </w:r>
    </w:p>
    <w:p w14:paraId="3FD4FEBD" w14:textId="77777777" w:rsidR="001E2AC5" w:rsidRDefault="001E2AC5" w:rsidP="001E2AC5">
      <w:pPr>
        <w:pStyle w:val="Heading3"/>
      </w:pPr>
      <w:bookmarkStart w:id="107" w:name="_Toc368912299"/>
      <w:r>
        <w:t>Deployment View</w:t>
      </w:r>
      <w:bookmarkEnd w:id="107"/>
    </w:p>
    <w:p w14:paraId="693D61FA" w14:textId="77777777" w:rsidR="00E120EC" w:rsidRPr="00E120EC" w:rsidRDefault="001E2AC5" w:rsidP="00C26C21">
      <w:pPr>
        <w:pStyle w:val="InfoBlue"/>
        <w:jc w:val="both"/>
      </w:pPr>
      <w:r>
        <w:rPr>
          <w:rFonts w:ascii="Arial" w:hAnsi="Arial" w:cs="Arial"/>
        </w:rPr>
        <w:t xml:space="preserve">[This section describes one or more physical network (hardware) configurations on which the software is deployed and run. At a minimum for each </w:t>
      </w:r>
      <w:proofErr w:type="gramStart"/>
      <w:r>
        <w:rPr>
          <w:rFonts w:ascii="Arial" w:hAnsi="Arial" w:cs="Arial"/>
        </w:rPr>
        <w:t>configuration</w:t>
      </w:r>
      <w:proofErr w:type="gramEnd"/>
      <w:r>
        <w:rPr>
          <w:rFonts w:ascii="Arial" w:hAnsi="Arial" w:cs="Arial"/>
        </w:rPr>
        <w:t xml:space="preserve">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14:paraId="72E496B9" w14:textId="77777777" w:rsidR="00F304DA" w:rsidRDefault="00F304DA" w:rsidP="00F304DA">
      <w:pPr>
        <w:pStyle w:val="Heading1"/>
      </w:pPr>
      <w:bookmarkStart w:id="108" w:name="_Toc368912300"/>
      <w:r w:rsidRPr="003602B9">
        <w:t>Environment Description</w:t>
      </w:r>
      <w:bookmarkStart w:id="109" w:name="_Toc207768305"/>
      <w:bookmarkEnd w:id="81"/>
      <w:bookmarkEnd w:id="108"/>
    </w:p>
    <w:p w14:paraId="46772E6B" w14:textId="77777777" w:rsidR="0033685F" w:rsidRPr="0033685F" w:rsidRDefault="0033685F" w:rsidP="0033685F">
      <w:pPr>
        <w:pStyle w:val="InfoBlue"/>
        <w:jc w:val="both"/>
        <w:rPr>
          <w:rFonts w:ascii="Arial" w:hAnsi="Arial" w:cs="Arial"/>
        </w:rPr>
      </w:pPr>
      <w:r w:rsidRPr="0033685F">
        <w:rPr>
          <w:rFonts w:ascii="Arial" w:hAnsi="Arial" w:cs="Arial"/>
        </w:rPr>
        <w:t xml:space="preserve">[The complete details of the System Environment </w:t>
      </w:r>
      <w:proofErr w:type="gramStart"/>
      <w:r w:rsidRPr="0033685F">
        <w:rPr>
          <w:rFonts w:ascii="Arial" w:hAnsi="Arial" w:cs="Arial"/>
        </w:rPr>
        <w:t>has</w:t>
      </w:r>
      <w:proofErr w:type="gramEnd"/>
      <w:r w:rsidRPr="0033685F">
        <w:rPr>
          <w:rFonts w:ascii="Arial" w:hAnsi="Arial" w:cs="Arial"/>
        </w:rPr>
        <w:t xml:space="preserve"> to be documented in this section including the details of all requirements, </w:t>
      </w:r>
      <w:r w:rsidR="001F5AD1" w:rsidRPr="0033685F">
        <w:rPr>
          <w:rFonts w:ascii="Arial" w:hAnsi="Arial" w:cs="Arial"/>
        </w:rPr>
        <w:t>time zones</w:t>
      </w:r>
      <w:r w:rsidRPr="0033685F">
        <w:rPr>
          <w:rFonts w:ascii="Arial" w:hAnsi="Arial" w:cs="Arial"/>
        </w:rPr>
        <w:t xml:space="preserve"> etc.]</w:t>
      </w:r>
    </w:p>
    <w:p w14:paraId="60AFD04E" w14:textId="61A8B167" w:rsidR="0033685F" w:rsidRDefault="00F304DA" w:rsidP="006F49FB">
      <w:pPr>
        <w:pStyle w:val="Heading2"/>
      </w:pPr>
      <w:bookmarkStart w:id="110" w:name="_Toc368912301"/>
      <w:r w:rsidRPr="003602B9">
        <w:t>Time Zone Support</w:t>
      </w:r>
      <w:bookmarkStart w:id="111" w:name="_Toc207768306"/>
      <w:bookmarkEnd w:id="109"/>
      <w:bookmarkEnd w:id="110"/>
    </w:p>
    <w:p w14:paraId="1FAAB641" w14:textId="495C1F9A" w:rsidR="006F49FB" w:rsidRPr="006F49FB" w:rsidRDefault="006F49FB" w:rsidP="006F49FB">
      <w:pPr>
        <w:pStyle w:val="ListParagraph"/>
        <w:numPr>
          <w:ilvl w:val="0"/>
          <w:numId w:val="33"/>
        </w:numPr>
        <w:rPr>
          <w:sz w:val="24"/>
          <w:szCs w:val="24"/>
        </w:rPr>
      </w:pPr>
      <w:r w:rsidRPr="006F49FB">
        <w:rPr>
          <w:sz w:val="24"/>
          <w:szCs w:val="24"/>
        </w:rPr>
        <w:t>IST Kolkata (GMT + 5:30)</w:t>
      </w:r>
    </w:p>
    <w:p w14:paraId="53D72A35" w14:textId="77777777" w:rsidR="00F304DA" w:rsidRDefault="00F304DA" w:rsidP="00F304DA">
      <w:pPr>
        <w:pStyle w:val="Heading2"/>
      </w:pPr>
      <w:bookmarkStart w:id="112" w:name="_Toc368912302"/>
      <w:r w:rsidRPr="003602B9">
        <w:t>Language Support</w:t>
      </w:r>
      <w:bookmarkStart w:id="113" w:name="_Toc207768307"/>
      <w:bookmarkEnd w:id="111"/>
      <w:bookmarkEnd w:id="112"/>
    </w:p>
    <w:p w14:paraId="007B2659" w14:textId="01213FE4" w:rsidR="0033685F" w:rsidRPr="006F49FB" w:rsidRDefault="006F49FB" w:rsidP="006F49FB">
      <w:pPr>
        <w:pStyle w:val="InfoBlue"/>
        <w:numPr>
          <w:ilvl w:val="0"/>
          <w:numId w:val="33"/>
        </w:numPr>
        <w:jc w:val="both"/>
        <w:rPr>
          <w:i w:val="0"/>
          <w:iCs/>
          <w:color w:val="auto"/>
          <w:sz w:val="24"/>
          <w:szCs w:val="24"/>
        </w:rPr>
      </w:pPr>
      <w:r w:rsidRPr="006F49FB">
        <w:rPr>
          <w:rFonts w:ascii="Arial" w:hAnsi="Arial" w:cs="Arial"/>
          <w:i w:val="0"/>
          <w:iCs/>
          <w:color w:val="auto"/>
          <w:sz w:val="24"/>
          <w:szCs w:val="24"/>
        </w:rPr>
        <w:t>English</w:t>
      </w:r>
    </w:p>
    <w:p w14:paraId="0F7AD7D0" w14:textId="77777777" w:rsidR="00F304DA" w:rsidRDefault="00F304DA" w:rsidP="00F304DA">
      <w:pPr>
        <w:pStyle w:val="Heading2"/>
      </w:pPr>
      <w:bookmarkStart w:id="114" w:name="_Toc368912303"/>
      <w:r w:rsidRPr="003602B9">
        <w:t>User Desktop Requirements</w:t>
      </w:r>
      <w:bookmarkStart w:id="115" w:name="_Toc207768308"/>
      <w:bookmarkEnd w:id="113"/>
      <w:bookmarkEnd w:id="114"/>
    </w:p>
    <w:p w14:paraId="4DF27C53" w14:textId="77777777" w:rsidR="00363E76" w:rsidRPr="00363E76" w:rsidRDefault="00363E76" w:rsidP="00363E76">
      <w:pPr>
        <w:pStyle w:val="paragraph"/>
        <w:numPr>
          <w:ilvl w:val="0"/>
          <w:numId w:val="33"/>
        </w:numPr>
        <w:spacing w:before="0" w:beforeAutospacing="0" w:after="0" w:afterAutospacing="0"/>
        <w:jc w:val="both"/>
        <w:textAlignment w:val="baseline"/>
        <w:rPr>
          <w:rStyle w:val="eop"/>
        </w:rPr>
      </w:pPr>
      <w:r w:rsidRPr="00363E76">
        <w:rPr>
          <w:rStyle w:val="normaltextrun"/>
        </w:rPr>
        <w:t>64-bit processor, 1 GHz or faster</w:t>
      </w:r>
    </w:p>
    <w:p w14:paraId="0BE1BB42" w14:textId="77777777" w:rsidR="00363E76" w:rsidRPr="00363E76" w:rsidRDefault="00363E76" w:rsidP="00363E76">
      <w:pPr>
        <w:pStyle w:val="paragraph"/>
        <w:numPr>
          <w:ilvl w:val="0"/>
          <w:numId w:val="33"/>
        </w:numPr>
        <w:spacing w:before="0" w:beforeAutospacing="0" w:after="0" w:afterAutospacing="0"/>
        <w:jc w:val="both"/>
        <w:textAlignment w:val="baseline"/>
        <w:rPr>
          <w:rStyle w:val="eop"/>
        </w:rPr>
      </w:pPr>
      <w:r w:rsidRPr="00363E76">
        <w:rPr>
          <w:rStyle w:val="normaltextrun"/>
        </w:rPr>
        <w:t>At least 2 GB free hard drive space</w:t>
      </w:r>
    </w:p>
    <w:p w14:paraId="05EF799B" w14:textId="58E1439B" w:rsidR="00C26C21" w:rsidRPr="006001E1" w:rsidRDefault="00363E76" w:rsidP="006001E1">
      <w:pPr>
        <w:pStyle w:val="paragraph"/>
        <w:numPr>
          <w:ilvl w:val="0"/>
          <w:numId w:val="33"/>
        </w:numPr>
        <w:spacing w:before="0" w:beforeAutospacing="0" w:after="0" w:afterAutospacing="0"/>
        <w:jc w:val="both"/>
        <w:textAlignment w:val="baseline"/>
        <w:rPr>
          <w:rFonts w:ascii="Segoe UI" w:hAnsi="Segoe UI" w:cs="Segoe UI"/>
        </w:rPr>
      </w:pPr>
      <w:r w:rsidRPr="00363E76">
        <w:rPr>
          <w:rStyle w:val="normaltextrun"/>
        </w:rPr>
        <w:t>At least 1 GB RAM</w:t>
      </w:r>
      <w:bookmarkStart w:id="116" w:name="_Toc207768310"/>
      <w:bookmarkEnd w:id="115"/>
    </w:p>
    <w:p w14:paraId="4F18E6E8" w14:textId="77777777" w:rsidR="00F304DA" w:rsidRDefault="00F304DA" w:rsidP="00F304DA">
      <w:pPr>
        <w:pStyle w:val="Heading3"/>
      </w:pPr>
      <w:bookmarkStart w:id="117" w:name="_Toc368912306"/>
      <w:r w:rsidRPr="00F304DA">
        <w:t>Application Server Disk Space</w:t>
      </w:r>
      <w:bookmarkEnd w:id="116"/>
      <w:bookmarkEnd w:id="117"/>
      <w:r w:rsidRPr="00F304DA">
        <w:t xml:space="preserve"> </w:t>
      </w:r>
      <w:bookmarkStart w:id="118" w:name="_Toc207768311"/>
    </w:p>
    <w:p w14:paraId="5B540726" w14:textId="77777777" w:rsidR="005A4286" w:rsidRPr="005A4286" w:rsidRDefault="005A4286" w:rsidP="005A4286">
      <w:pPr>
        <w:pStyle w:val="InfoBlue"/>
        <w:numPr>
          <w:ilvl w:val="0"/>
          <w:numId w:val="31"/>
        </w:numPr>
        <w:jc w:val="both"/>
        <w:rPr>
          <w:rStyle w:val="normaltextrun"/>
          <w:i w:val="0"/>
          <w:iCs/>
          <w:color w:val="auto"/>
          <w:sz w:val="24"/>
          <w:szCs w:val="24"/>
        </w:rPr>
      </w:pPr>
      <w:r w:rsidRPr="005A4286">
        <w:rPr>
          <w:rStyle w:val="normaltextrun"/>
          <w:i w:val="0"/>
          <w:iCs/>
          <w:color w:val="auto"/>
          <w:sz w:val="24"/>
          <w:szCs w:val="24"/>
        </w:rPr>
        <w:t>No such disk space is required as the program is fully functional on online IDE(s) as well.</w:t>
      </w:r>
    </w:p>
    <w:p w14:paraId="095F2395" w14:textId="7D2A5035" w:rsidR="00C26C21" w:rsidRPr="005A4286" w:rsidRDefault="005A4286" w:rsidP="005A4286">
      <w:pPr>
        <w:pStyle w:val="InfoBlue"/>
        <w:numPr>
          <w:ilvl w:val="0"/>
          <w:numId w:val="31"/>
        </w:numPr>
        <w:jc w:val="both"/>
        <w:rPr>
          <w:rFonts w:ascii="Arial" w:hAnsi="Arial" w:cs="Arial"/>
          <w:sz w:val="24"/>
          <w:szCs w:val="24"/>
        </w:rPr>
      </w:pPr>
      <w:r w:rsidRPr="005A4286">
        <w:rPr>
          <w:rStyle w:val="normaltextrun"/>
          <w:i w:val="0"/>
          <w:iCs/>
          <w:color w:val="auto"/>
          <w:sz w:val="24"/>
          <w:szCs w:val="24"/>
        </w:rPr>
        <w:t>The Local Operating System is required and one text file to store the records of processes</w:t>
      </w:r>
      <w:r w:rsidRPr="005A4286">
        <w:rPr>
          <w:rStyle w:val="normaltextrun"/>
          <w:sz w:val="24"/>
          <w:szCs w:val="24"/>
        </w:rPr>
        <w:t>.</w:t>
      </w:r>
      <w:r w:rsidRPr="005A4286">
        <w:rPr>
          <w:rStyle w:val="eop"/>
          <w:sz w:val="24"/>
          <w:szCs w:val="24"/>
        </w:rPr>
        <w:t> </w:t>
      </w:r>
    </w:p>
    <w:p w14:paraId="21E4C1AE" w14:textId="77777777" w:rsidR="00F304DA" w:rsidRDefault="00F304DA" w:rsidP="00F304DA">
      <w:pPr>
        <w:pStyle w:val="Heading3"/>
      </w:pPr>
      <w:bookmarkStart w:id="119" w:name="_Toc368912307"/>
      <w:r w:rsidRPr="003602B9">
        <w:t>Database Server Disk Spac</w:t>
      </w:r>
      <w:bookmarkStart w:id="120" w:name="_Toc207768312"/>
      <w:bookmarkEnd w:id="118"/>
      <w:r>
        <w:t>e</w:t>
      </w:r>
      <w:bookmarkEnd w:id="119"/>
    </w:p>
    <w:p w14:paraId="7E78B4AA" w14:textId="77777777" w:rsidR="005A4286" w:rsidRPr="005A4286" w:rsidRDefault="005A4286" w:rsidP="005A4286">
      <w:pPr>
        <w:pStyle w:val="InfoBlue"/>
        <w:numPr>
          <w:ilvl w:val="0"/>
          <w:numId w:val="32"/>
        </w:numPr>
        <w:jc w:val="both"/>
        <w:rPr>
          <w:rStyle w:val="normaltextrun"/>
          <w:rFonts w:ascii="Arial" w:hAnsi="Arial" w:cs="Arial"/>
          <w:i w:val="0"/>
          <w:iCs/>
          <w:color w:val="auto"/>
          <w:sz w:val="24"/>
          <w:szCs w:val="24"/>
        </w:rPr>
      </w:pPr>
      <w:r w:rsidRPr="005A4286">
        <w:rPr>
          <w:rStyle w:val="normaltextrun"/>
          <w:i w:val="0"/>
          <w:iCs/>
          <w:color w:val="auto"/>
          <w:sz w:val="24"/>
          <w:szCs w:val="24"/>
        </w:rPr>
        <w:t>No such disk space is required as the program is fully functional on online IDE(s) as well.</w:t>
      </w:r>
    </w:p>
    <w:p w14:paraId="5FE6ECAD" w14:textId="6489330F" w:rsidR="00C26C21" w:rsidRPr="005A4286" w:rsidRDefault="005A4286" w:rsidP="005A4286">
      <w:pPr>
        <w:pStyle w:val="InfoBlue"/>
        <w:numPr>
          <w:ilvl w:val="0"/>
          <w:numId w:val="32"/>
        </w:numPr>
        <w:jc w:val="both"/>
        <w:rPr>
          <w:rFonts w:ascii="Arial" w:hAnsi="Arial" w:cs="Arial"/>
          <w:i w:val="0"/>
          <w:iCs/>
          <w:color w:val="auto"/>
          <w:sz w:val="24"/>
          <w:szCs w:val="24"/>
        </w:rPr>
      </w:pPr>
      <w:r w:rsidRPr="005A4286">
        <w:rPr>
          <w:rStyle w:val="normaltextrun"/>
          <w:i w:val="0"/>
          <w:iCs/>
          <w:color w:val="auto"/>
          <w:sz w:val="24"/>
          <w:szCs w:val="24"/>
        </w:rPr>
        <w:lastRenderedPageBreak/>
        <w:t>The Local Operating System is required and one text file to store the records of processes.</w:t>
      </w:r>
    </w:p>
    <w:p w14:paraId="39129917" w14:textId="77777777" w:rsidR="00F304DA" w:rsidRDefault="00F304DA" w:rsidP="00F304DA">
      <w:pPr>
        <w:pStyle w:val="Heading3"/>
      </w:pPr>
      <w:bookmarkStart w:id="121" w:name="_Toc368912308"/>
      <w:r w:rsidRPr="003602B9">
        <w:t>Integration Requirements</w:t>
      </w:r>
      <w:bookmarkStart w:id="122" w:name="_Toc207768313"/>
      <w:bookmarkEnd w:id="120"/>
      <w:bookmarkEnd w:id="121"/>
    </w:p>
    <w:p w14:paraId="5D4FEDA9" w14:textId="4BFC8476" w:rsidR="00F33B49" w:rsidRPr="005A4286" w:rsidRDefault="00F33B49" w:rsidP="00F33B49">
      <w:pPr>
        <w:pStyle w:val="paragraph"/>
        <w:numPr>
          <w:ilvl w:val="0"/>
          <w:numId w:val="30"/>
        </w:numPr>
        <w:spacing w:before="0" w:beforeAutospacing="0" w:after="0" w:afterAutospacing="0"/>
        <w:textAlignment w:val="baseline"/>
        <w:rPr>
          <w:rStyle w:val="normaltextrun"/>
          <w:rFonts w:ascii="Segoe UI" w:hAnsi="Segoe UI" w:cs="Segoe UI"/>
        </w:rPr>
      </w:pPr>
      <w:r w:rsidRPr="005A4286">
        <w:rPr>
          <w:rStyle w:val="normaltextrun"/>
        </w:rPr>
        <w:t>Language:  C</w:t>
      </w:r>
    </w:p>
    <w:p w14:paraId="31728C4B" w14:textId="77777777" w:rsidR="005A4286" w:rsidRPr="005A4286" w:rsidRDefault="005A4286" w:rsidP="005A4286">
      <w:pPr>
        <w:pStyle w:val="paragraph"/>
        <w:spacing w:before="0" w:beforeAutospacing="0" w:after="0" w:afterAutospacing="0"/>
        <w:ind w:left="1224"/>
        <w:textAlignment w:val="baseline"/>
        <w:rPr>
          <w:rFonts w:ascii="Segoe UI" w:hAnsi="Segoe UI" w:cs="Segoe UI"/>
        </w:rPr>
      </w:pPr>
    </w:p>
    <w:p w14:paraId="42D2875E" w14:textId="4BC8B42A" w:rsidR="00F33B49" w:rsidRDefault="00F33B49" w:rsidP="00F33B49">
      <w:pPr>
        <w:pStyle w:val="paragraph"/>
        <w:numPr>
          <w:ilvl w:val="0"/>
          <w:numId w:val="30"/>
        </w:numPr>
        <w:spacing w:before="0" w:beforeAutospacing="0" w:after="0" w:afterAutospacing="0"/>
        <w:textAlignment w:val="baseline"/>
        <w:rPr>
          <w:rStyle w:val="normaltextrun"/>
        </w:rPr>
      </w:pPr>
      <w:r w:rsidRPr="005A4286">
        <w:rPr>
          <w:rStyle w:val="normaltextrun"/>
        </w:rPr>
        <w:t>Tools:  Ctags, Valgrind, Make</w:t>
      </w:r>
    </w:p>
    <w:p w14:paraId="3F6E7D30" w14:textId="77777777" w:rsidR="005A4286" w:rsidRPr="005A4286" w:rsidRDefault="005A4286" w:rsidP="005A4286">
      <w:pPr>
        <w:pStyle w:val="paragraph"/>
        <w:spacing w:before="0" w:beforeAutospacing="0" w:after="0" w:afterAutospacing="0"/>
        <w:textAlignment w:val="baseline"/>
        <w:rPr>
          <w:rStyle w:val="normaltextrun"/>
        </w:rPr>
      </w:pPr>
    </w:p>
    <w:p w14:paraId="584FE585" w14:textId="1443FADD" w:rsidR="00F33B49" w:rsidRDefault="00F33B49" w:rsidP="00F33B49">
      <w:pPr>
        <w:pStyle w:val="paragraph"/>
        <w:numPr>
          <w:ilvl w:val="0"/>
          <w:numId w:val="30"/>
        </w:numPr>
        <w:spacing w:before="0" w:beforeAutospacing="0" w:after="0" w:afterAutospacing="0"/>
        <w:textAlignment w:val="baseline"/>
        <w:rPr>
          <w:rStyle w:val="normaltextrun"/>
        </w:rPr>
      </w:pPr>
      <w:r w:rsidRPr="005A4286">
        <w:rPr>
          <w:rStyle w:val="normaltextrun"/>
        </w:rPr>
        <w:t>Complier:  gcc</w:t>
      </w:r>
    </w:p>
    <w:p w14:paraId="0EFBA629" w14:textId="77777777" w:rsidR="005A4286" w:rsidRPr="005A4286" w:rsidRDefault="005A4286" w:rsidP="005A4286">
      <w:pPr>
        <w:pStyle w:val="paragraph"/>
        <w:spacing w:before="0" w:beforeAutospacing="0" w:after="0" w:afterAutospacing="0"/>
        <w:ind w:left="1224"/>
        <w:textAlignment w:val="baseline"/>
        <w:rPr>
          <w:rStyle w:val="eop"/>
        </w:rPr>
      </w:pPr>
    </w:p>
    <w:p w14:paraId="057F7E43" w14:textId="183E7695" w:rsidR="00F33B49" w:rsidRPr="005A4286" w:rsidRDefault="00F33B49" w:rsidP="00F33B49">
      <w:pPr>
        <w:pStyle w:val="paragraph"/>
        <w:numPr>
          <w:ilvl w:val="0"/>
          <w:numId w:val="30"/>
        </w:numPr>
        <w:spacing w:before="0" w:beforeAutospacing="0" w:after="0" w:afterAutospacing="0"/>
        <w:textAlignment w:val="baseline"/>
        <w:rPr>
          <w:rFonts w:ascii="Segoe UI" w:hAnsi="Segoe UI" w:cs="Segoe UI"/>
        </w:rPr>
      </w:pPr>
      <w:r w:rsidRPr="005A4286">
        <w:rPr>
          <w:rStyle w:val="eop"/>
        </w:rPr>
        <w:t xml:space="preserve">Operating System: </w:t>
      </w:r>
      <w:r w:rsidRPr="005A4286">
        <w:rPr>
          <w:rStyle w:val="normaltextrun"/>
        </w:rPr>
        <w:t>Linux Environment</w:t>
      </w:r>
      <w:r w:rsidRPr="005A4286">
        <w:rPr>
          <w:rStyle w:val="eop"/>
        </w:rPr>
        <w:t> </w:t>
      </w:r>
      <w:r w:rsidR="006001E1">
        <w:rPr>
          <w:rStyle w:val="eop"/>
        </w:rPr>
        <w:t>Ubuntu 22.04</w:t>
      </w:r>
    </w:p>
    <w:p w14:paraId="1987E4F2" w14:textId="4F9C8FDF" w:rsidR="00C26C21" w:rsidRPr="00C26C21" w:rsidRDefault="00C26C21" w:rsidP="00C26C21">
      <w:pPr>
        <w:pStyle w:val="InfoBlue"/>
        <w:jc w:val="both"/>
        <w:rPr>
          <w:rFonts w:ascii="Arial" w:hAnsi="Arial" w:cs="Arial"/>
        </w:rPr>
      </w:pPr>
    </w:p>
    <w:p w14:paraId="0D66C65F" w14:textId="77777777" w:rsidR="00C57D33" w:rsidRDefault="00C57D33" w:rsidP="00C57D33">
      <w:pPr>
        <w:pStyle w:val="Heading3"/>
      </w:pPr>
      <w:bookmarkStart w:id="123" w:name="_Toc361155804"/>
      <w:bookmarkStart w:id="124" w:name="_Toc368912309"/>
      <w:r>
        <w:t>Jobs</w:t>
      </w:r>
      <w:bookmarkEnd w:id="123"/>
      <w:bookmarkEnd w:id="124"/>
    </w:p>
    <w:p w14:paraId="3AD4F5AA" w14:textId="77777777" w:rsidR="00C26C21" w:rsidRPr="00C26C21" w:rsidRDefault="00C26C21" w:rsidP="00C26C21">
      <w:pPr>
        <w:pStyle w:val="InfoBlue"/>
        <w:jc w:val="both"/>
        <w:rPr>
          <w:rFonts w:ascii="Arial" w:hAnsi="Arial" w:cs="Arial"/>
        </w:rPr>
      </w:pPr>
      <w:r w:rsidRPr="00C26C21">
        <w:rPr>
          <w:rFonts w:ascii="Arial" w:hAnsi="Arial" w:cs="Arial"/>
        </w:rPr>
        <w:t xml:space="preserve">[Details with respect to addition, modification, deletion of Jobs for this system </w:t>
      </w:r>
      <w:proofErr w:type="gramStart"/>
      <w:r w:rsidRPr="00C26C21">
        <w:rPr>
          <w:rFonts w:ascii="Arial" w:hAnsi="Arial" w:cs="Arial"/>
        </w:rPr>
        <w:t>have</w:t>
      </w:r>
      <w:proofErr w:type="gramEnd"/>
      <w:r w:rsidRPr="00C26C21">
        <w:rPr>
          <w:rFonts w:ascii="Arial" w:hAnsi="Arial" w:cs="Arial"/>
        </w:rPr>
        <w:t xml:space="preserve"> to be documented here.]</w:t>
      </w:r>
    </w:p>
    <w:p w14:paraId="16E15BB8" w14:textId="77777777" w:rsidR="00C57D33" w:rsidRDefault="00C57D33" w:rsidP="00C57D33">
      <w:pPr>
        <w:pStyle w:val="Heading3"/>
      </w:pPr>
      <w:bookmarkStart w:id="125" w:name="_Toc361155805"/>
      <w:bookmarkStart w:id="126" w:name="_Toc368912310"/>
      <w:r>
        <w:t>Network</w:t>
      </w:r>
      <w:bookmarkEnd w:id="125"/>
      <w:bookmarkEnd w:id="126"/>
      <w:r>
        <w:t xml:space="preserve"> </w:t>
      </w:r>
    </w:p>
    <w:p w14:paraId="5E8856F7" w14:textId="77777777" w:rsidR="00C26C21" w:rsidRPr="00C26C21" w:rsidRDefault="00C26C21" w:rsidP="00C26C21">
      <w:pPr>
        <w:pStyle w:val="InfoBlue"/>
        <w:jc w:val="both"/>
        <w:rPr>
          <w:rFonts w:ascii="Arial" w:hAnsi="Arial" w:cs="Arial"/>
        </w:rPr>
      </w:pPr>
      <w:r w:rsidRPr="00C26C21">
        <w:rPr>
          <w:rFonts w:ascii="Arial" w:hAnsi="Arial" w:cs="Arial"/>
        </w:rPr>
        <w:t>[Network requirement details have to be documented here]</w:t>
      </w:r>
    </w:p>
    <w:p w14:paraId="2F7D399E" w14:textId="77777777" w:rsidR="00C57D33" w:rsidRDefault="00C57D33" w:rsidP="00C57D33">
      <w:pPr>
        <w:pStyle w:val="Heading3"/>
      </w:pPr>
      <w:bookmarkStart w:id="127" w:name="_Toc361155806"/>
      <w:bookmarkStart w:id="128" w:name="_Toc368912311"/>
      <w:r>
        <w:t>Others</w:t>
      </w:r>
      <w:bookmarkEnd w:id="127"/>
      <w:bookmarkEnd w:id="128"/>
    </w:p>
    <w:p w14:paraId="72182DD9" w14:textId="77777777" w:rsidR="00C26C21" w:rsidRPr="00C26C21" w:rsidRDefault="00C26C21" w:rsidP="00C26C21">
      <w:pPr>
        <w:pStyle w:val="InfoBlue"/>
        <w:jc w:val="both"/>
        <w:rPr>
          <w:rFonts w:ascii="Arial" w:hAnsi="Arial" w:cs="Arial"/>
        </w:rPr>
      </w:pPr>
      <w:r w:rsidRPr="00C26C21">
        <w:rPr>
          <w:rFonts w:ascii="Arial" w:hAnsi="Arial" w:cs="Arial"/>
        </w:rPr>
        <w:t>[Any details which are specific to this system and are not covered in the sections above have to be documented here.]</w:t>
      </w:r>
    </w:p>
    <w:p w14:paraId="24A3DAAA" w14:textId="77777777" w:rsidR="00C57D33" w:rsidRDefault="00C57D33" w:rsidP="00C57D33">
      <w:pPr>
        <w:pStyle w:val="Heading2"/>
      </w:pPr>
      <w:bookmarkStart w:id="129" w:name="_Toc361155807"/>
      <w:bookmarkStart w:id="130" w:name="_Toc368912312"/>
      <w:r>
        <w:t>Configuration</w:t>
      </w:r>
      <w:bookmarkEnd w:id="129"/>
      <w:bookmarkEnd w:id="130"/>
    </w:p>
    <w:p w14:paraId="3D0876E9" w14:textId="77777777" w:rsidR="004A27EA" w:rsidRPr="004A27EA" w:rsidRDefault="004A27EA" w:rsidP="004A27EA">
      <w:pPr>
        <w:pStyle w:val="InfoBlue"/>
        <w:jc w:val="both"/>
        <w:rPr>
          <w:rFonts w:ascii="Arial" w:hAnsi="Arial" w:cs="Arial"/>
        </w:rPr>
      </w:pPr>
      <w:r w:rsidRPr="004A27EA">
        <w:rPr>
          <w:rFonts w:ascii="Arial" w:hAnsi="Arial" w:cs="Arial"/>
        </w:rPr>
        <w:t xml:space="preserve">[Complete information with respect to the Configuration requirements </w:t>
      </w:r>
      <w:r w:rsidR="000A3F25" w:rsidRPr="004A27EA">
        <w:rPr>
          <w:rFonts w:ascii="Arial" w:hAnsi="Arial" w:cs="Arial"/>
        </w:rPr>
        <w:t>has</w:t>
      </w:r>
      <w:r w:rsidRPr="004A27EA">
        <w:rPr>
          <w:rFonts w:ascii="Arial" w:hAnsi="Arial" w:cs="Arial"/>
        </w:rPr>
        <w:t xml:space="preserve"> to be detailed out here in this section and sub sections.]</w:t>
      </w:r>
    </w:p>
    <w:p w14:paraId="08C6A99B" w14:textId="77777777" w:rsidR="00C57D33" w:rsidRDefault="00C57D33" w:rsidP="00C57D33">
      <w:pPr>
        <w:pStyle w:val="Heading3"/>
        <w:ind w:left="691"/>
      </w:pPr>
      <w:bookmarkStart w:id="131" w:name="_Toc361155808"/>
      <w:bookmarkStart w:id="132" w:name="_Toc368912313"/>
      <w:r>
        <w:t>Operating System</w:t>
      </w:r>
      <w:bookmarkEnd w:id="131"/>
      <w:bookmarkEnd w:id="132"/>
    </w:p>
    <w:p w14:paraId="4865546F" w14:textId="13881B4D" w:rsidR="004A27EA" w:rsidRPr="006001E1" w:rsidRDefault="006001E1" w:rsidP="00F33B49">
      <w:pPr>
        <w:pStyle w:val="InfoBlue"/>
        <w:numPr>
          <w:ilvl w:val="0"/>
          <w:numId w:val="29"/>
        </w:numPr>
        <w:jc w:val="both"/>
        <w:rPr>
          <w:rFonts w:asciiTheme="minorHAnsi" w:hAnsiTheme="minorHAnsi" w:cstheme="minorHAnsi"/>
          <w:i w:val="0"/>
          <w:iCs/>
          <w:color w:val="auto"/>
          <w:sz w:val="28"/>
          <w:szCs w:val="28"/>
        </w:rPr>
      </w:pPr>
      <w:r w:rsidRPr="006001E1">
        <w:rPr>
          <w:rStyle w:val="normaltextrun"/>
          <w:i w:val="0"/>
          <w:iCs/>
          <w:color w:val="auto"/>
          <w:sz w:val="24"/>
          <w:szCs w:val="24"/>
        </w:rPr>
        <w:t>Linux Environment</w:t>
      </w:r>
      <w:r w:rsidRPr="006001E1">
        <w:rPr>
          <w:rStyle w:val="eop"/>
          <w:i w:val="0"/>
          <w:iCs/>
          <w:color w:val="auto"/>
          <w:sz w:val="24"/>
          <w:szCs w:val="24"/>
        </w:rPr>
        <w:t> Ubuntu 22.04</w:t>
      </w:r>
    </w:p>
    <w:p w14:paraId="7264F7D8" w14:textId="77777777" w:rsidR="00C57D33" w:rsidRDefault="00C57D33" w:rsidP="00C57D33">
      <w:pPr>
        <w:pStyle w:val="Heading3"/>
        <w:ind w:left="691"/>
      </w:pPr>
      <w:bookmarkStart w:id="133" w:name="_Toc361155809"/>
      <w:bookmarkStart w:id="134" w:name="_Toc368912314"/>
      <w:r>
        <w:t>Database</w:t>
      </w:r>
      <w:bookmarkEnd w:id="133"/>
      <w:bookmarkEnd w:id="134"/>
    </w:p>
    <w:p w14:paraId="26850B4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Database</w:t>
      </w:r>
      <w:r w:rsidRPr="004A27EA">
        <w:rPr>
          <w:rFonts w:ascii="Arial" w:hAnsi="Arial" w:cs="Arial"/>
        </w:rPr>
        <w:t xml:space="preserve"> configuration requirements here.]</w:t>
      </w:r>
    </w:p>
    <w:p w14:paraId="590EC60F" w14:textId="77777777" w:rsidR="00C57D33" w:rsidRDefault="00C57D33" w:rsidP="00C57D33">
      <w:pPr>
        <w:pStyle w:val="Heading3"/>
        <w:ind w:left="691"/>
      </w:pPr>
      <w:bookmarkStart w:id="135" w:name="_Toc361155810"/>
      <w:bookmarkStart w:id="136" w:name="_Toc368912315"/>
      <w:r>
        <w:t>Network</w:t>
      </w:r>
      <w:bookmarkEnd w:id="135"/>
      <w:bookmarkEnd w:id="136"/>
      <w:r>
        <w:t xml:space="preserve"> </w:t>
      </w:r>
    </w:p>
    <w:p w14:paraId="26D125C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Network</w:t>
      </w:r>
      <w:r w:rsidRPr="004A27EA">
        <w:rPr>
          <w:rFonts w:ascii="Arial" w:hAnsi="Arial" w:cs="Arial"/>
        </w:rPr>
        <w:t xml:space="preserve"> configuration requirements here.</w:t>
      </w:r>
      <w:r>
        <w:rPr>
          <w:rFonts w:ascii="Arial" w:hAnsi="Arial" w:cs="Arial"/>
        </w:rPr>
        <w:t xml:space="preserve"> Details of all the Network Components etc.</w:t>
      </w:r>
      <w:r w:rsidRPr="004A27EA">
        <w:rPr>
          <w:rFonts w:ascii="Arial" w:hAnsi="Arial" w:cs="Arial"/>
        </w:rPr>
        <w:t>]</w:t>
      </w:r>
    </w:p>
    <w:p w14:paraId="40A35EEB" w14:textId="77777777" w:rsidR="00C57D33" w:rsidRDefault="00C57D33" w:rsidP="00C57D33">
      <w:pPr>
        <w:pStyle w:val="Heading3"/>
        <w:ind w:left="691"/>
      </w:pPr>
      <w:bookmarkStart w:id="137" w:name="_Toc361155811"/>
      <w:bookmarkStart w:id="138" w:name="_Toc368912316"/>
      <w:r>
        <w:t>Desktop</w:t>
      </w:r>
      <w:bookmarkEnd w:id="137"/>
      <w:bookmarkEnd w:id="138"/>
    </w:p>
    <w:p w14:paraId="567D4179" w14:textId="77777777" w:rsidR="004A27EA" w:rsidRPr="004A27EA" w:rsidRDefault="004A27EA" w:rsidP="004A27EA">
      <w:pPr>
        <w:pStyle w:val="InfoBlue"/>
        <w:jc w:val="both"/>
        <w:rPr>
          <w:rFonts w:ascii="Arial" w:hAnsi="Arial" w:cs="Arial"/>
        </w:rPr>
      </w:pPr>
      <w:r w:rsidRPr="004A27EA">
        <w:rPr>
          <w:rFonts w:ascii="Arial" w:hAnsi="Arial" w:cs="Arial"/>
        </w:rPr>
        <w:t xml:space="preserve">[Describe the desktop </w:t>
      </w:r>
      <w:r>
        <w:rPr>
          <w:rFonts w:ascii="Arial" w:hAnsi="Arial" w:cs="Arial"/>
        </w:rPr>
        <w:t xml:space="preserve">configuration requirements here. Details of Application </w:t>
      </w:r>
      <w:r w:rsidR="000A3F25">
        <w:rPr>
          <w:rFonts w:ascii="Arial" w:hAnsi="Arial" w:cs="Arial"/>
        </w:rPr>
        <w:t>software</w:t>
      </w:r>
      <w:r>
        <w:rPr>
          <w:rFonts w:ascii="Arial" w:hAnsi="Arial" w:cs="Arial"/>
        </w:rPr>
        <w:t xml:space="preserve"> required and other configurations.</w:t>
      </w:r>
      <w:r w:rsidRPr="004A27EA">
        <w:rPr>
          <w:rFonts w:ascii="Arial" w:hAnsi="Arial" w:cs="Arial"/>
        </w:rPr>
        <w:t>]</w:t>
      </w:r>
    </w:p>
    <w:p w14:paraId="3965E20A" w14:textId="77777777" w:rsidR="00213730" w:rsidRDefault="00213730" w:rsidP="00213730">
      <w:pPr>
        <w:pStyle w:val="Heading1"/>
        <w:numPr>
          <w:ilvl w:val="0"/>
          <w:numId w:val="0"/>
        </w:numPr>
        <w:ind w:left="403"/>
      </w:pPr>
      <w:bookmarkStart w:id="139" w:name="_Toc368912317"/>
    </w:p>
    <w:p w14:paraId="1E45B293" w14:textId="74068694" w:rsidR="00E120EC" w:rsidRDefault="00E120EC" w:rsidP="00E120EC">
      <w:pPr>
        <w:pStyle w:val="Heading1"/>
      </w:pPr>
      <w:r>
        <w:t>References</w:t>
      </w:r>
      <w:bookmarkEnd w:id="139"/>
    </w:p>
    <w:p w14:paraId="72E06F4A" w14:textId="77777777" w:rsidR="002E66F4" w:rsidRPr="002E66F4" w:rsidRDefault="002E66F4" w:rsidP="00C26C21">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271A6B70" w14:textId="77777777" w:rsidR="00E120EC" w:rsidRPr="00E120EC" w:rsidRDefault="00E120EC" w:rsidP="00E120EC">
      <w:pPr>
        <w:pStyle w:val="Heading1"/>
      </w:pPr>
      <w:bookmarkStart w:id="140" w:name="_Toc368912318"/>
      <w:r>
        <w:t>Appendix</w:t>
      </w:r>
      <w:bookmarkEnd w:id="140"/>
    </w:p>
    <w:bookmarkEnd w:id="122"/>
    <w:p w14:paraId="3B985D69" w14:textId="77777777" w:rsidR="00566298" w:rsidRDefault="002E66F4" w:rsidP="002E66F4">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14:paraId="5F44680C" w14:textId="77777777" w:rsidR="00566298" w:rsidRDefault="00566298" w:rsidP="002E66F4">
      <w:pPr>
        <w:pStyle w:val="InfoBlue"/>
        <w:jc w:val="both"/>
        <w:rPr>
          <w:rFonts w:ascii="Arial" w:hAnsi="Arial" w:cs="Arial"/>
        </w:rPr>
      </w:pPr>
    </w:p>
    <w:p w14:paraId="5E588B92" w14:textId="77777777" w:rsidR="00566298" w:rsidRDefault="00566298" w:rsidP="002E66F4">
      <w:pPr>
        <w:pStyle w:val="InfoBlue"/>
        <w:jc w:val="both"/>
        <w:rPr>
          <w:rFonts w:ascii="Arial" w:hAnsi="Arial" w:cs="Arial"/>
        </w:rPr>
      </w:pPr>
    </w:p>
    <w:p w14:paraId="05EF3982" w14:textId="77777777" w:rsidR="00566298" w:rsidRDefault="00566298" w:rsidP="002E66F4">
      <w:pPr>
        <w:pStyle w:val="InfoBlue"/>
        <w:jc w:val="both"/>
        <w:rPr>
          <w:rFonts w:ascii="Arial" w:hAnsi="Arial" w:cs="Arial"/>
        </w:rPr>
      </w:pPr>
    </w:p>
    <w:p w14:paraId="457DDF0F" w14:textId="77777777" w:rsidR="00566298" w:rsidRDefault="00566298" w:rsidP="002E66F4">
      <w:pPr>
        <w:pStyle w:val="InfoBlue"/>
        <w:jc w:val="both"/>
        <w:rPr>
          <w:rFonts w:ascii="Arial" w:hAnsi="Arial" w:cs="Arial"/>
        </w:rPr>
      </w:pPr>
    </w:p>
    <w:p w14:paraId="08E30A16" w14:textId="77777777" w:rsidR="00566298" w:rsidRDefault="00566298" w:rsidP="002E66F4">
      <w:pPr>
        <w:pStyle w:val="InfoBlue"/>
        <w:jc w:val="both"/>
        <w:rPr>
          <w:rFonts w:ascii="Arial" w:hAnsi="Arial" w:cs="Arial"/>
        </w:rPr>
      </w:pPr>
    </w:p>
    <w:p w14:paraId="090693FC" w14:textId="77777777" w:rsidR="00566298" w:rsidRDefault="00566298" w:rsidP="002E66F4">
      <w:pPr>
        <w:pStyle w:val="InfoBlue"/>
        <w:jc w:val="both"/>
        <w:rPr>
          <w:rFonts w:ascii="Arial" w:hAnsi="Arial" w:cs="Arial"/>
        </w:rPr>
      </w:pPr>
    </w:p>
    <w:p w14:paraId="5C67E18B" w14:textId="77777777" w:rsidR="00566298" w:rsidRDefault="00566298" w:rsidP="002E66F4">
      <w:pPr>
        <w:pStyle w:val="InfoBlue"/>
        <w:jc w:val="both"/>
        <w:rPr>
          <w:rFonts w:ascii="Arial" w:hAnsi="Arial" w:cs="Arial"/>
        </w:rPr>
      </w:pPr>
    </w:p>
    <w:p w14:paraId="184477C7" w14:textId="77777777" w:rsidR="00566298" w:rsidRDefault="00566298" w:rsidP="002E66F4">
      <w:pPr>
        <w:pStyle w:val="InfoBlue"/>
        <w:jc w:val="both"/>
        <w:rPr>
          <w:rFonts w:ascii="Arial" w:hAnsi="Arial" w:cs="Arial"/>
        </w:rPr>
      </w:pPr>
    </w:p>
    <w:p w14:paraId="15B3BE73" w14:textId="77777777" w:rsidR="00566298" w:rsidRDefault="00566298" w:rsidP="002E66F4">
      <w:pPr>
        <w:pStyle w:val="InfoBlue"/>
        <w:jc w:val="both"/>
        <w:rPr>
          <w:rFonts w:ascii="Arial" w:hAnsi="Arial" w:cs="Arial"/>
        </w:rPr>
      </w:pPr>
    </w:p>
    <w:p w14:paraId="35D87A19" w14:textId="77777777" w:rsidR="00E90E87" w:rsidRDefault="00E90E87" w:rsidP="00566298">
      <w:pPr>
        <w:rPr>
          <w:b/>
          <w:bCs/>
          <w:sz w:val="24"/>
          <w:lang w:val="fr-FR"/>
        </w:rPr>
      </w:pPr>
    </w:p>
    <w:p w14:paraId="02F43263" w14:textId="77777777" w:rsidR="00E90E87" w:rsidRDefault="00E90E87" w:rsidP="00566298">
      <w:pPr>
        <w:rPr>
          <w:b/>
          <w:bCs/>
          <w:sz w:val="24"/>
          <w:lang w:val="fr-FR"/>
        </w:rPr>
      </w:pPr>
    </w:p>
    <w:p w14:paraId="754A4E81" w14:textId="77777777" w:rsidR="00E90E87" w:rsidRDefault="00E90E87" w:rsidP="00566298">
      <w:pPr>
        <w:rPr>
          <w:b/>
          <w:bCs/>
          <w:sz w:val="24"/>
          <w:lang w:val="fr-FR"/>
        </w:rPr>
      </w:pPr>
    </w:p>
    <w:p w14:paraId="654894B7" w14:textId="77777777" w:rsidR="00E90E87" w:rsidRDefault="00E90E87" w:rsidP="00566298">
      <w:pPr>
        <w:rPr>
          <w:b/>
          <w:bCs/>
          <w:sz w:val="24"/>
          <w:lang w:val="fr-FR"/>
        </w:rPr>
      </w:pPr>
    </w:p>
    <w:p w14:paraId="7FBF9F83" w14:textId="77777777" w:rsidR="00E90E87" w:rsidRDefault="00E90E87" w:rsidP="00566298">
      <w:pPr>
        <w:rPr>
          <w:b/>
          <w:bCs/>
          <w:sz w:val="24"/>
          <w:lang w:val="fr-FR"/>
        </w:rPr>
      </w:pPr>
    </w:p>
    <w:p w14:paraId="2D16206C" w14:textId="12690F31" w:rsidR="00E90E87" w:rsidRDefault="00566298" w:rsidP="00E90E87">
      <w:pPr>
        <w:rPr>
          <w:b/>
          <w:bCs/>
          <w:sz w:val="24"/>
          <w:lang w:val="fr-FR"/>
        </w:rPr>
      </w:pPr>
      <w:r w:rsidRPr="009B4E2F">
        <w:rPr>
          <w:b/>
          <w:bCs/>
          <w:sz w:val="24"/>
          <w:lang w:val="fr-FR"/>
        </w:rPr>
        <w:t>Change Log</w:t>
      </w:r>
    </w:p>
    <w:p w14:paraId="637889F7" w14:textId="77777777" w:rsidR="00E90E87" w:rsidRPr="00E90E87" w:rsidRDefault="00E90E87" w:rsidP="00E90E87">
      <w:pPr>
        <w:rPr>
          <w:b/>
          <w:bCs/>
          <w:sz w:val="24"/>
          <w:lang w:val="fr-FR"/>
        </w:rPr>
      </w:pPr>
    </w:p>
    <w:p w14:paraId="5049DE17" w14:textId="77777777" w:rsidR="00566298" w:rsidRDefault="00566298" w:rsidP="00566298">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00566298" w:rsidRPr="00DB4C43" w14:paraId="11D6A6B3" w14:textId="77777777" w:rsidTr="008945F1">
        <w:trPr>
          <w:trHeight w:val="375"/>
        </w:trPr>
        <w:tc>
          <w:tcPr>
            <w:tcW w:w="9791" w:type="dxa"/>
            <w:gridSpan w:val="6"/>
            <w:tcBorders>
              <w:top w:val="single" w:sz="8" w:space="0" w:color="auto"/>
              <w:left w:val="single" w:sz="8" w:space="0" w:color="auto"/>
              <w:bottom w:val="single" w:sz="8" w:space="0" w:color="auto"/>
              <w:right w:val="single" w:sz="8" w:space="0" w:color="000000"/>
            </w:tcBorders>
            <w:shd w:val="clear" w:color="auto" w:fill="E5DFEC"/>
            <w:hideMark/>
          </w:tcPr>
          <w:p w14:paraId="3CD9FD49" w14:textId="77777777" w:rsidR="00566298" w:rsidRPr="00DB4C43" w:rsidRDefault="00566298" w:rsidP="008945F1">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14:paraId="6E8FFFD1" w14:textId="77777777" w:rsidTr="008945F1">
        <w:trPr>
          <w:trHeight w:val="405"/>
        </w:trPr>
        <w:tc>
          <w:tcPr>
            <w:tcW w:w="2278" w:type="dxa"/>
            <w:tcBorders>
              <w:top w:val="nil"/>
              <w:left w:val="nil"/>
              <w:bottom w:val="nil"/>
              <w:right w:val="nil"/>
            </w:tcBorders>
            <w:shd w:val="clear" w:color="000000" w:fill="FFFFFF"/>
            <w:noWrap/>
            <w:vAlign w:val="bottom"/>
            <w:hideMark/>
          </w:tcPr>
          <w:p w14:paraId="72C5D7F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14:paraId="2AFA6496"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14:paraId="62F1AA21"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14:paraId="6C18937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14:paraId="05DD65FE"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14:paraId="199E7234" w14:textId="77777777" w:rsidR="00566298" w:rsidRPr="00DB4C43" w:rsidRDefault="00566298" w:rsidP="008945F1">
            <w:pPr>
              <w:rPr>
                <w:rFonts w:ascii="Calibri" w:hAnsi="Calibri"/>
                <w:color w:val="000000"/>
                <w:sz w:val="22"/>
                <w:szCs w:val="22"/>
                <w:lang w:val="en-IN" w:eastAsia="en-IN"/>
              </w:rPr>
            </w:pPr>
          </w:p>
        </w:tc>
      </w:tr>
      <w:tr w:rsidR="00566298" w:rsidRPr="00DB4C43" w14:paraId="3D78F9B0" w14:textId="77777777" w:rsidTr="008945F1">
        <w:trPr>
          <w:trHeight w:val="31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555E758" w14:textId="77777777" w:rsidR="00566298" w:rsidRPr="00DB4C43" w:rsidRDefault="00566298" w:rsidP="008945F1">
            <w:pPr>
              <w:jc w:val="center"/>
              <w:rPr>
                <w:rFonts w:cs="Arial"/>
                <w:b/>
                <w:bCs/>
                <w:lang w:val="en-IN" w:eastAsia="en-IN"/>
              </w:rPr>
            </w:pPr>
            <w:r w:rsidRPr="00DB4C43">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B98DC87" w14:textId="77777777" w:rsidR="00566298" w:rsidRPr="00DB4C43" w:rsidRDefault="00566298" w:rsidP="008945F1">
            <w:pPr>
              <w:jc w:val="center"/>
              <w:rPr>
                <w:rFonts w:cs="Arial"/>
                <w:b/>
                <w:bCs/>
                <w:lang w:val="en-IN" w:eastAsia="en-IN"/>
              </w:rPr>
            </w:pPr>
            <w:r w:rsidRPr="00DB4C43">
              <w:rPr>
                <w:rFonts w:cs="Arial"/>
                <w:b/>
                <w:bCs/>
                <w:lang w:val="en-IN" w:eastAsia="en-IN"/>
              </w:rPr>
              <w:t>Version</w:t>
            </w:r>
          </w:p>
        </w:tc>
        <w:tc>
          <w:tcPr>
            <w:tcW w:w="3036" w:type="dxa"/>
            <w:gridSpan w:val="2"/>
            <w:tcBorders>
              <w:top w:val="single" w:sz="8" w:space="0" w:color="auto"/>
              <w:left w:val="nil"/>
              <w:bottom w:val="single" w:sz="8" w:space="0" w:color="auto"/>
              <w:right w:val="single" w:sz="8" w:space="0" w:color="000000"/>
            </w:tcBorders>
            <w:shd w:val="clear" w:color="auto" w:fill="E5DFEC"/>
            <w:vAlign w:val="center"/>
            <w:hideMark/>
          </w:tcPr>
          <w:p w14:paraId="625124C5" w14:textId="77777777" w:rsidR="00566298" w:rsidRPr="00DB4C43" w:rsidRDefault="00566298" w:rsidP="008945F1">
            <w:pPr>
              <w:jc w:val="center"/>
              <w:rPr>
                <w:rFonts w:cs="Arial"/>
                <w:b/>
                <w:bCs/>
                <w:lang w:val="en-IN" w:eastAsia="en-IN"/>
              </w:rPr>
            </w:pPr>
            <w:r w:rsidRPr="00DB4C43">
              <w:rPr>
                <w:rFonts w:cs="Arial"/>
                <w:b/>
                <w:bCs/>
                <w:lang w:val="en-IN" w:eastAsia="en-IN"/>
              </w:rPr>
              <w:t>Author</w:t>
            </w:r>
          </w:p>
        </w:tc>
        <w:tc>
          <w:tcPr>
            <w:tcW w:w="2776" w:type="dxa"/>
            <w:gridSpan w:val="2"/>
            <w:tcBorders>
              <w:top w:val="single" w:sz="8" w:space="0" w:color="auto"/>
              <w:left w:val="nil"/>
              <w:bottom w:val="single" w:sz="8" w:space="0" w:color="auto"/>
              <w:right w:val="single" w:sz="8" w:space="0" w:color="000000"/>
            </w:tcBorders>
            <w:shd w:val="clear" w:color="auto" w:fill="E5DFEC"/>
            <w:vAlign w:val="center"/>
            <w:hideMark/>
          </w:tcPr>
          <w:p w14:paraId="5DFC91FA" w14:textId="77777777" w:rsidR="00566298" w:rsidRPr="00DB4C43" w:rsidRDefault="00566298" w:rsidP="008945F1">
            <w:pPr>
              <w:jc w:val="center"/>
              <w:rPr>
                <w:rFonts w:cs="Arial"/>
                <w:b/>
                <w:bCs/>
                <w:lang w:val="en-IN" w:eastAsia="en-IN"/>
              </w:rPr>
            </w:pPr>
            <w:r w:rsidRPr="00DB4C43">
              <w:rPr>
                <w:rFonts w:cs="Arial"/>
                <w:b/>
                <w:bCs/>
                <w:lang w:val="en-IN" w:eastAsia="en-IN"/>
              </w:rPr>
              <w:t>Description</w:t>
            </w:r>
          </w:p>
        </w:tc>
      </w:tr>
      <w:tr w:rsidR="009224AC" w:rsidRPr="00DB4C43" w14:paraId="75590C6B" w14:textId="77777777" w:rsidTr="008945F1">
        <w:trPr>
          <w:trHeight w:val="40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650FB4EB" w14:textId="77777777" w:rsidR="009224AC" w:rsidRPr="00DB4C43" w:rsidRDefault="009224AC" w:rsidP="00ED071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sz="8" w:space="0" w:color="auto"/>
              <w:right w:val="nil"/>
            </w:tcBorders>
            <w:shd w:val="clear" w:color="000000" w:fill="FFFFFF"/>
            <w:noWrap/>
            <w:vAlign w:val="bottom"/>
            <w:hideMark/>
          </w:tcPr>
          <w:p w14:paraId="269C8F5D" w14:textId="77777777" w:rsidR="009224AC" w:rsidRPr="00DB4C43" w:rsidRDefault="009224AC" w:rsidP="00ED0717">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349D27"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07DCE1E"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14:paraId="23EFFBF2"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743E5590"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166561E3"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A68FC95"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38AEC608"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51E18A55"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48A140FD"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6D470E16"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9F45C93"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E90538A"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42B21747" w14:textId="77777777" w:rsidTr="008945F1">
        <w:trPr>
          <w:trHeight w:val="300"/>
        </w:trPr>
        <w:tc>
          <w:tcPr>
            <w:tcW w:w="2278" w:type="dxa"/>
            <w:tcBorders>
              <w:top w:val="nil"/>
              <w:left w:val="single" w:sz="8" w:space="0" w:color="auto"/>
              <w:bottom w:val="single" w:sz="4" w:space="0" w:color="auto"/>
              <w:right w:val="single" w:sz="8" w:space="0" w:color="auto"/>
            </w:tcBorders>
            <w:shd w:val="clear" w:color="000000" w:fill="FFFFFF"/>
            <w:noWrap/>
            <w:vAlign w:val="bottom"/>
            <w:hideMark/>
          </w:tcPr>
          <w:p w14:paraId="5484B75E"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4" w:space="0" w:color="auto"/>
              <w:right w:val="nil"/>
            </w:tcBorders>
            <w:shd w:val="clear" w:color="000000" w:fill="FFFFFF"/>
            <w:noWrap/>
            <w:vAlign w:val="bottom"/>
            <w:hideMark/>
          </w:tcPr>
          <w:p w14:paraId="027B7ED9"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56BDFB4F"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4" w:space="0" w:color="auto"/>
              <w:right w:val="single" w:sz="8" w:space="0" w:color="auto"/>
            </w:tcBorders>
            <w:shd w:val="clear" w:color="000000" w:fill="FFFFFF"/>
            <w:vAlign w:val="bottom"/>
            <w:hideMark/>
          </w:tcPr>
          <w:p w14:paraId="515EF38C"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141"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20"/>
      <w:footerReference w:type="default" r:id="rId21"/>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A65D5" w14:textId="77777777" w:rsidR="00713649" w:rsidRDefault="00713649">
      <w:r>
        <w:separator/>
      </w:r>
    </w:p>
  </w:endnote>
  <w:endnote w:type="continuationSeparator" w:id="0">
    <w:p w14:paraId="0BB0F2E9" w14:textId="77777777" w:rsidR="00713649" w:rsidRDefault="00713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9DA7" w14:textId="77777777" w:rsidR="008B5D40" w:rsidRDefault="008B5D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8551" w14:textId="77777777" w:rsidR="008B5D40" w:rsidRDefault="008B5D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0521" w14:textId="13234B6C" w:rsidR="00566298"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AC6D49">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t>Standard Template Version 2.2</w:t>
    </w:r>
    <w:r>
      <w:tab/>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fldChar w:fldCharType="begin"/>
    </w:r>
    <w:r>
      <w:instrText>NUMPAGES</w:instrText>
    </w:r>
    <w:r>
      <w:fldChar w:fldCharType="separate"/>
    </w:r>
    <w:r w:rsidR="008B5D40">
      <w:rPr>
        <w:noProof/>
      </w:rPr>
      <w:t>13</w:t>
    </w:r>
    <w:r>
      <w:fldChar w:fldCharType="end"/>
    </w:r>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55FB3A90" w:rsidR="001F5AD1" w:rsidRPr="00566298" w:rsidRDefault="00566298" w:rsidP="00566298">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AC6D49">
      <w:rPr>
        <w:bCs/>
        <w:i/>
        <w:noProof/>
        <w:snapToGrid w:val="0"/>
        <w:sz w:val="14"/>
      </w:rPr>
      <w:t>12/08/2022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879F" w14:textId="77777777" w:rsidR="00713649" w:rsidRDefault="00713649">
      <w:r>
        <w:separator/>
      </w:r>
    </w:p>
  </w:footnote>
  <w:footnote w:type="continuationSeparator" w:id="0">
    <w:p w14:paraId="2BE469B4" w14:textId="77777777" w:rsidR="00713649" w:rsidRDefault="00713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E3FE" w14:textId="77777777" w:rsidR="008B5D40" w:rsidRDefault="008B5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9F30" w14:textId="77777777" w:rsidR="001F5AD1" w:rsidRDefault="008B5D40">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D6FF" w14:textId="77777777" w:rsidR="008B5D40" w:rsidRDefault="008B5D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1AB1AA4"/>
    <w:multiLevelType w:val="multilevel"/>
    <w:tmpl w:val="84F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C51595"/>
    <w:multiLevelType w:val="multilevel"/>
    <w:tmpl w:val="84149C7E"/>
    <w:numStyleLink w:val="Headings2"/>
  </w:abstractNum>
  <w:abstractNum w:abstractNumId="7"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A520DB0"/>
    <w:multiLevelType w:val="hybridMultilevel"/>
    <w:tmpl w:val="98B4CED0"/>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9" w15:restartNumberingAfterBreak="0">
    <w:nsid w:val="0B224699"/>
    <w:multiLevelType w:val="hybridMultilevel"/>
    <w:tmpl w:val="319802CC"/>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0" w15:restartNumberingAfterBreak="0">
    <w:nsid w:val="1A4F7ED7"/>
    <w:multiLevelType w:val="hybridMultilevel"/>
    <w:tmpl w:val="C77A38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07435B"/>
    <w:multiLevelType w:val="hybridMultilevel"/>
    <w:tmpl w:val="89060D0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21A74196"/>
    <w:multiLevelType w:val="hybridMultilevel"/>
    <w:tmpl w:val="B9CEB1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8272CB"/>
    <w:multiLevelType w:val="hybridMultilevel"/>
    <w:tmpl w:val="4FCCA7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7E4583"/>
    <w:multiLevelType w:val="multilevel"/>
    <w:tmpl w:val="0ABC3322"/>
    <w:numStyleLink w:val="Headings"/>
  </w:abstractNum>
  <w:abstractNum w:abstractNumId="15" w15:restartNumberingAfterBreak="0">
    <w:nsid w:val="31EE4751"/>
    <w:multiLevelType w:val="hybridMultilevel"/>
    <w:tmpl w:val="231A215E"/>
    <w:lvl w:ilvl="0" w:tplc="8AD69F36">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A9341D"/>
    <w:multiLevelType w:val="hybridMultilevel"/>
    <w:tmpl w:val="FA02B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BB30F10"/>
    <w:multiLevelType w:val="hybridMultilevel"/>
    <w:tmpl w:val="320674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A056CE"/>
    <w:multiLevelType w:val="hybridMultilevel"/>
    <w:tmpl w:val="C88E9E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6CD74E5"/>
    <w:multiLevelType w:val="hybridMultilevel"/>
    <w:tmpl w:val="44725DCC"/>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21"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2" w15:restartNumberingAfterBreak="0">
    <w:nsid w:val="5FD945FE"/>
    <w:multiLevelType w:val="hybridMultilevel"/>
    <w:tmpl w:val="ED6860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7422632"/>
    <w:multiLevelType w:val="hybridMultilevel"/>
    <w:tmpl w:val="00AC3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475"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25" w15:restartNumberingAfterBreak="0">
    <w:nsid w:val="77183640"/>
    <w:multiLevelType w:val="hybridMultilevel"/>
    <w:tmpl w:val="F5E64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9DA7507"/>
    <w:multiLevelType w:val="multilevel"/>
    <w:tmpl w:val="7B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72375E"/>
    <w:multiLevelType w:val="hybridMultilevel"/>
    <w:tmpl w:val="9B686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9728866">
    <w:abstractNumId w:val="16"/>
  </w:num>
  <w:num w:numId="2" w16cid:durableId="740448393">
    <w:abstractNumId w:val="7"/>
  </w:num>
  <w:num w:numId="3" w16cid:durableId="2029258989">
    <w:abstractNumId w:val="14"/>
  </w:num>
  <w:num w:numId="4" w16cid:durableId="1608464637">
    <w:abstractNumId w:val="24"/>
  </w:num>
  <w:num w:numId="5" w16cid:durableId="820389317">
    <w:abstractNumId w:val="6"/>
  </w:num>
  <w:num w:numId="6" w16cid:durableId="1548571268">
    <w:abstractNumId w:val="26"/>
  </w:num>
  <w:num w:numId="7" w16cid:durableId="337926988">
    <w:abstractNumId w:val="24"/>
  </w:num>
  <w:num w:numId="8" w16cid:durableId="679695999">
    <w:abstractNumId w:val="24"/>
  </w:num>
  <w:num w:numId="9" w16cid:durableId="470176688">
    <w:abstractNumId w:val="24"/>
  </w:num>
  <w:num w:numId="10" w16cid:durableId="1480533416">
    <w:abstractNumId w:val="24"/>
  </w:num>
  <w:num w:numId="11" w16cid:durableId="1995596033">
    <w:abstractNumId w:val="24"/>
  </w:num>
  <w:num w:numId="12" w16cid:durableId="463080667">
    <w:abstractNumId w:val="24"/>
  </w:num>
  <w:num w:numId="13" w16cid:durableId="780297294">
    <w:abstractNumId w:val="21"/>
  </w:num>
  <w:num w:numId="14" w16cid:durableId="92166725">
    <w:abstractNumId w:val="24"/>
  </w:num>
  <w:num w:numId="15" w16cid:durableId="1782066299">
    <w:abstractNumId w:val="24"/>
  </w:num>
  <w:num w:numId="16" w16cid:durableId="623342812">
    <w:abstractNumId w:val="24"/>
  </w:num>
  <w:num w:numId="17" w16cid:durableId="2079860740">
    <w:abstractNumId w:val="24"/>
  </w:num>
  <w:num w:numId="18" w16cid:durableId="1788696810">
    <w:abstractNumId w:val="24"/>
  </w:num>
  <w:num w:numId="19" w16cid:durableId="101920220">
    <w:abstractNumId w:val="24"/>
  </w:num>
  <w:num w:numId="20" w16cid:durableId="1726298009">
    <w:abstractNumId w:val="24"/>
  </w:num>
  <w:num w:numId="21" w16cid:durableId="122190786">
    <w:abstractNumId w:val="5"/>
  </w:num>
  <w:num w:numId="22" w16cid:durableId="1402369968">
    <w:abstractNumId w:val="24"/>
  </w:num>
  <w:num w:numId="23" w16cid:durableId="1689717249">
    <w:abstractNumId w:val="24"/>
  </w:num>
  <w:num w:numId="24" w16cid:durableId="1520852642">
    <w:abstractNumId w:val="24"/>
  </w:num>
  <w:num w:numId="25" w16cid:durableId="1016033889">
    <w:abstractNumId w:val="24"/>
  </w:num>
  <w:num w:numId="26" w16cid:durableId="390226941">
    <w:abstractNumId w:val="24"/>
  </w:num>
  <w:num w:numId="27" w16cid:durableId="948974617">
    <w:abstractNumId w:val="24"/>
  </w:num>
  <w:num w:numId="28" w16cid:durableId="1204950052">
    <w:abstractNumId w:val="23"/>
  </w:num>
  <w:num w:numId="29" w16cid:durableId="2105297412">
    <w:abstractNumId w:val="17"/>
  </w:num>
  <w:num w:numId="30" w16cid:durableId="1528327261">
    <w:abstractNumId w:val="8"/>
  </w:num>
  <w:num w:numId="31" w16cid:durableId="1089348073">
    <w:abstractNumId w:val="15"/>
  </w:num>
  <w:num w:numId="32" w16cid:durableId="414132815">
    <w:abstractNumId w:val="22"/>
  </w:num>
  <w:num w:numId="33" w16cid:durableId="482046093">
    <w:abstractNumId w:val="11"/>
  </w:num>
  <w:num w:numId="34" w16cid:durableId="750663019">
    <w:abstractNumId w:val="27"/>
  </w:num>
  <w:num w:numId="35" w16cid:durableId="146288897">
    <w:abstractNumId w:val="13"/>
  </w:num>
  <w:num w:numId="36" w16cid:durableId="377552968">
    <w:abstractNumId w:val="9"/>
  </w:num>
  <w:num w:numId="37" w16cid:durableId="25952683">
    <w:abstractNumId w:val="10"/>
  </w:num>
  <w:num w:numId="38" w16cid:durableId="567957794">
    <w:abstractNumId w:val="18"/>
  </w:num>
  <w:num w:numId="39" w16cid:durableId="1755473964">
    <w:abstractNumId w:val="12"/>
  </w:num>
  <w:num w:numId="40" w16cid:durableId="678191869">
    <w:abstractNumId w:val="20"/>
  </w:num>
  <w:num w:numId="41" w16cid:durableId="1336034612">
    <w:abstractNumId w:val="25"/>
  </w:num>
  <w:num w:numId="42" w16cid:durableId="1898776894">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324B3"/>
    <w:rsid w:val="00032C69"/>
    <w:rsid w:val="00050714"/>
    <w:rsid w:val="00065178"/>
    <w:rsid w:val="000A3F25"/>
    <w:rsid w:val="000C58FF"/>
    <w:rsid w:val="000C74B2"/>
    <w:rsid w:val="001267B1"/>
    <w:rsid w:val="00140A70"/>
    <w:rsid w:val="00144C4C"/>
    <w:rsid w:val="001677D9"/>
    <w:rsid w:val="00190A45"/>
    <w:rsid w:val="00193769"/>
    <w:rsid w:val="0019538E"/>
    <w:rsid w:val="00196E7D"/>
    <w:rsid w:val="001E2AC5"/>
    <w:rsid w:val="001F5AD1"/>
    <w:rsid w:val="002039EE"/>
    <w:rsid w:val="00213730"/>
    <w:rsid w:val="00231E2A"/>
    <w:rsid w:val="0026159B"/>
    <w:rsid w:val="0026335B"/>
    <w:rsid w:val="00272E71"/>
    <w:rsid w:val="00272FC9"/>
    <w:rsid w:val="002757B7"/>
    <w:rsid w:val="002B5A72"/>
    <w:rsid w:val="002C3590"/>
    <w:rsid w:val="002D1D3E"/>
    <w:rsid w:val="002D3470"/>
    <w:rsid w:val="002E66F4"/>
    <w:rsid w:val="002F12D4"/>
    <w:rsid w:val="00312430"/>
    <w:rsid w:val="00333A76"/>
    <w:rsid w:val="0033685F"/>
    <w:rsid w:val="00363E76"/>
    <w:rsid w:val="003751D9"/>
    <w:rsid w:val="0041683D"/>
    <w:rsid w:val="004327CC"/>
    <w:rsid w:val="0045480B"/>
    <w:rsid w:val="00456D34"/>
    <w:rsid w:val="004571E7"/>
    <w:rsid w:val="004A199F"/>
    <w:rsid w:val="004A27EA"/>
    <w:rsid w:val="004B7DE6"/>
    <w:rsid w:val="004F2AC9"/>
    <w:rsid w:val="004F467C"/>
    <w:rsid w:val="005062FD"/>
    <w:rsid w:val="0052055C"/>
    <w:rsid w:val="00566298"/>
    <w:rsid w:val="005A3E7B"/>
    <w:rsid w:val="005A4286"/>
    <w:rsid w:val="005A721E"/>
    <w:rsid w:val="005B39C4"/>
    <w:rsid w:val="005B62C5"/>
    <w:rsid w:val="005D2662"/>
    <w:rsid w:val="005D684C"/>
    <w:rsid w:val="005D7E81"/>
    <w:rsid w:val="005E7584"/>
    <w:rsid w:val="006001E1"/>
    <w:rsid w:val="00632C3B"/>
    <w:rsid w:val="00653A0C"/>
    <w:rsid w:val="00683E2B"/>
    <w:rsid w:val="006903F2"/>
    <w:rsid w:val="00694D79"/>
    <w:rsid w:val="006A5DBA"/>
    <w:rsid w:val="006B1DE1"/>
    <w:rsid w:val="006B33B2"/>
    <w:rsid w:val="006B3C2A"/>
    <w:rsid w:val="006C7879"/>
    <w:rsid w:val="006F49FB"/>
    <w:rsid w:val="00713649"/>
    <w:rsid w:val="007306A2"/>
    <w:rsid w:val="00736F04"/>
    <w:rsid w:val="007B42B5"/>
    <w:rsid w:val="007D4C5D"/>
    <w:rsid w:val="007E0CDC"/>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F0B60"/>
    <w:rsid w:val="009F17B5"/>
    <w:rsid w:val="00A20F89"/>
    <w:rsid w:val="00A30797"/>
    <w:rsid w:val="00A45379"/>
    <w:rsid w:val="00A610A4"/>
    <w:rsid w:val="00A81485"/>
    <w:rsid w:val="00A86AB2"/>
    <w:rsid w:val="00AA4823"/>
    <w:rsid w:val="00AC0D57"/>
    <w:rsid w:val="00AC6D49"/>
    <w:rsid w:val="00AD0765"/>
    <w:rsid w:val="00AD5DC7"/>
    <w:rsid w:val="00AE5C5C"/>
    <w:rsid w:val="00AE6DDE"/>
    <w:rsid w:val="00B06D05"/>
    <w:rsid w:val="00B1405F"/>
    <w:rsid w:val="00B25D84"/>
    <w:rsid w:val="00B3576D"/>
    <w:rsid w:val="00B40796"/>
    <w:rsid w:val="00B42E1F"/>
    <w:rsid w:val="00B563A7"/>
    <w:rsid w:val="00B85653"/>
    <w:rsid w:val="00B86F1C"/>
    <w:rsid w:val="00BA5496"/>
    <w:rsid w:val="00BB1ADA"/>
    <w:rsid w:val="00BB6EB1"/>
    <w:rsid w:val="00BC43AA"/>
    <w:rsid w:val="00BE57D7"/>
    <w:rsid w:val="00C01701"/>
    <w:rsid w:val="00C2035B"/>
    <w:rsid w:val="00C26C21"/>
    <w:rsid w:val="00C46133"/>
    <w:rsid w:val="00C57D33"/>
    <w:rsid w:val="00CC5448"/>
    <w:rsid w:val="00CE5AD2"/>
    <w:rsid w:val="00CF4F00"/>
    <w:rsid w:val="00D00827"/>
    <w:rsid w:val="00D10D5F"/>
    <w:rsid w:val="00D22E79"/>
    <w:rsid w:val="00D67B7B"/>
    <w:rsid w:val="00DA08F8"/>
    <w:rsid w:val="00DA6E32"/>
    <w:rsid w:val="00E120EC"/>
    <w:rsid w:val="00E1225E"/>
    <w:rsid w:val="00E431BD"/>
    <w:rsid w:val="00E51459"/>
    <w:rsid w:val="00E56DAC"/>
    <w:rsid w:val="00E90E87"/>
    <w:rsid w:val="00EA4DE2"/>
    <w:rsid w:val="00EA6D99"/>
    <w:rsid w:val="00EC2EE4"/>
    <w:rsid w:val="00ED14C1"/>
    <w:rsid w:val="00ED2482"/>
    <w:rsid w:val="00ED6EDC"/>
    <w:rsid w:val="00EF4B9D"/>
    <w:rsid w:val="00F10138"/>
    <w:rsid w:val="00F13B00"/>
    <w:rsid w:val="00F2217B"/>
    <w:rsid w:val="00F23725"/>
    <w:rsid w:val="00F304DA"/>
    <w:rsid w:val="00F33B49"/>
    <w:rsid w:val="00F34E05"/>
    <w:rsid w:val="00F46DA6"/>
    <w:rsid w:val="00F60A20"/>
    <w:rsid w:val="00F65EB4"/>
    <w:rsid w:val="00F6799C"/>
    <w:rsid w:val="00F7103C"/>
    <w:rsid w:val="00F73B5D"/>
    <w:rsid w:val="00F748A1"/>
    <w:rsid w:val="00F81340"/>
    <w:rsid w:val="00F96124"/>
    <w:rsid w:val="00FB59AC"/>
    <w:rsid w:val="00FC18FA"/>
    <w:rsid w:val="00FD12E4"/>
    <w:rsid w:val="00FE3ABB"/>
    <w:rsid w:val="00FE5701"/>
    <w:rsid w:val="00FF2103"/>
    <w:rsid w:val="14584F4D"/>
    <w:rsid w:val="434F10BF"/>
    <w:rsid w:val="43880B33"/>
    <w:rsid w:val="61CE4D1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5F135845-B973-43EF-A9FE-4312A0C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paragraph" w:styleId="ListParagraph">
    <w:name w:val="List Paragraph"/>
    <w:basedOn w:val="Normal"/>
    <w:uiPriority w:val="34"/>
    <w:qFormat/>
    <w:rsid w:val="005A721E"/>
    <w:pPr>
      <w:ind w:left="720"/>
      <w:contextualSpacing/>
    </w:pPr>
  </w:style>
  <w:style w:type="paragraph" w:customStyle="1" w:styleId="paragraph">
    <w:name w:val="paragraph"/>
    <w:basedOn w:val="Normal"/>
    <w:rsid w:val="00F33B49"/>
    <w:pPr>
      <w:spacing w:before="100" w:beforeAutospacing="1" w:after="100" w:afterAutospacing="1"/>
    </w:pPr>
    <w:rPr>
      <w:sz w:val="24"/>
      <w:szCs w:val="24"/>
    </w:rPr>
  </w:style>
  <w:style w:type="character" w:customStyle="1" w:styleId="normaltextrun">
    <w:name w:val="normaltextrun"/>
    <w:basedOn w:val="DefaultParagraphFont"/>
    <w:rsid w:val="00F33B49"/>
  </w:style>
  <w:style w:type="character" w:customStyle="1" w:styleId="eop">
    <w:name w:val="eop"/>
    <w:basedOn w:val="DefaultParagraphFont"/>
    <w:rsid w:val="00F33B49"/>
  </w:style>
  <w:style w:type="character" w:customStyle="1" w:styleId="tabchar">
    <w:name w:val="tabchar"/>
    <w:basedOn w:val="DefaultParagraphFont"/>
    <w:rsid w:val="00F33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en.wikipedia.org/wiki/Data_mediation"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en.wikipedia.org/wiki/Data_transformation"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en.wikipedia.org/w/index.php?title=Data_consolidation&amp;action=edit&amp;redlink=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1" ma:contentTypeDescription="Create a new document." ma:contentTypeScope="" ma:versionID="b639b02f412e3b3bce19ea616e7e8685">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97eeef31cd4170e171966bd194359aa5"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4d1bdad-f2cd-4923-904d-11cc2634ad0a}"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87EE42-9E0A-4DC1-A313-5E7161FF7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b1728-e40a-4b73-8d35-ba2418e57bd1"/>
    <ds:schemaRef ds:uri="ef049ff0-ed6c-414d-8515-ef774b448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3.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ef049ff0-ed6c-414d-8515-ef774b4481c0"/>
    <ds:schemaRef ds:uri="195b1728-e40a-4b73-8d35-ba2418e57bd1"/>
  </ds:schemaRefs>
</ds:datastoreItem>
</file>

<file path=customXml/itemProps4.xml><?xml version="1.0" encoding="utf-8"?>
<ds:datastoreItem xmlns:ds="http://schemas.openxmlformats.org/officeDocument/2006/customXml" ds:itemID="{82FC73CD-DED2-4B66-B3AF-F7894DD42D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QT_HLD &amp; LLD</Template>
  <TotalTime>31</TotalTime>
  <Pages>15</Pages>
  <Words>4236</Words>
  <Characters>24150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28330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Arif Sarkar</cp:lastModifiedBy>
  <cp:revision>19</cp:revision>
  <cp:lastPrinted>2022-12-08T13:47:00Z</cp:lastPrinted>
  <dcterms:created xsi:type="dcterms:W3CDTF">2022-12-07T14:40:00Z</dcterms:created>
  <dcterms:modified xsi:type="dcterms:W3CDTF">2022-12-08T13:47:00Z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