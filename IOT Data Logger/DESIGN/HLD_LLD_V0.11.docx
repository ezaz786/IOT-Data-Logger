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15716961" w14:textId="2914B8E6" w:rsidR="009224AC" w:rsidRPr="005A721E" w:rsidRDefault="005A721E" w:rsidP="005A721E">
      <w:pPr>
        <w:jc w:val="right"/>
        <w:rPr>
          <w:rFonts w:ascii="Calibri" w:hAnsi="Calibri" w:cs="Calibri"/>
          <w:b/>
          <w:bCs/>
          <w:sz w:val="40"/>
          <w:szCs w:val="40"/>
          <w:lang w:val="fr-FR"/>
        </w:rPr>
      </w:pPr>
      <w:r w:rsidRPr="005A721E">
        <w:rPr>
          <w:rFonts w:ascii="Calibri" w:hAnsi="Calibri" w:cs="Calibri"/>
          <w:b/>
          <w:bCs/>
          <w:sz w:val="40"/>
          <w:szCs w:val="40"/>
        </w:rPr>
        <w:t>IOT DATA LOGGER</w:t>
      </w:r>
      <w:r w:rsidR="009224AC" w:rsidRPr="005A721E">
        <w:rPr>
          <w:rFonts w:ascii="Calibri" w:hAnsi="Calibri" w:cs="Calibri"/>
          <w:b/>
          <w:bCs/>
          <w:sz w:val="40"/>
          <w:szCs w:val="40"/>
        </w:rPr>
        <w:fldChar w:fldCharType="begin"/>
      </w:r>
      <w:r w:rsidR="009224AC" w:rsidRPr="005A721E">
        <w:rPr>
          <w:rFonts w:ascii="Calibri" w:hAnsi="Calibri" w:cs="Calibri"/>
          <w:b/>
          <w:bCs/>
          <w:sz w:val="40"/>
          <w:szCs w:val="40"/>
          <w:lang w:val="fr-FR"/>
        </w:rPr>
        <w:instrText xml:space="preserve"> SUBJECT  \* MERGEFORMAT </w:instrText>
      </w:r>
      <w:r w:rsidR="009224AC" w:rsidRPr="005A721E">
        <w:rPr>
          <w:rFonts w:ascii="Calibri" w:hAnsi="Calibri" w:cs="Calibri"/>
          <w:b/>
          <w:bCs/>
          <w:sz w:val="40"/>
          <w:szCs w:val="40"/>
        </w:rP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61CE4D1B">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61CE4D1B">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61CE4D1B">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61CE4D1B">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15282999" w:rsidR="00566298" w:rsidRPr="00E173E9" w:rsidRDefault="43880B33" w:rsidP="61CE4D1B">
            <w:pPr>
              <w:spacing w:line="259" w:lineRule="auto"/>
            </w:pPr>
            <w:r w:rsidRPr="61CE4D1B">
              <w:rPr>
                <w:rFonts w:cs="Arial"/>
                <w:lang w:val="en-IN" w:eastAsia="en-IN"/>
              </w:rPr>
              <w:t>0</w:t>
            </w:r>
            <w:r w:rsidR="00A81485">
              <w:rPr>
                <w:rFonts w:cs="Arial"/>
                <w:lang w:val="en-IN" w:eastAsia="en-IN"/>
              </w:rPr>
              <w:t>7</w:t>
            </w:r>
            <w:r w:rsidRPr="61CE4D1B">
              <w:rPr>
                <w:rFonts w:cs="Arial"/>
                <w:lang w:val="en-IN" w:eastAsia="en-IN"/>
              </w:rPr>
              <w:t>-Dec-2022</w:t>
            </w:r>
          </w:p>
        </w:tc>
        <w:tc>
          <w:tcPr>
            <w:tcW w:w="1701" w:type="dxa"/>
            <w:tcBorders>
              <w:top w:val="nil"/>
              <w:left w:val="nil"/>
              <w:bottom w:val="single" w:sz="8" w:space="0" w:color="auto"/>
              <w:right w:val="single" w:sz="8" w:space="0" w:color="auto"/>
            </w:tcBorders>
            <w:shd w:val="clear" w:color="auto" w:fill="auto"/>
            <w:hideMark/>
          </w:tcPr>
          <w:p w14:paraId="0A8D058F" w14:textId="62420027" w:rsidR="00566298" w:rsidRPr="00E173E9" w:rsidRDefault="00566298" w:rsidP="008945F1">
            <w:pPr>
              <w:rPr>
                <w:rFonts w:cs="Arial"/>
                <w:lang w:val="en-IN" w:eastAsia="en-IN"/>
              </w:rPr>
            </w:pPr>
            <w:r w:rsidRPr="61CE4D1B">
              <w:rPr>
                <w:rFonts w:cs="Arial"/>
                <w:lang w:val="en-IN" w:eastAsia="en-IN"/>
              </w:rPr>
              <w:t> </w:t>
            </w:r>
            <w:r w:rsidR="14584F4D" w:rsidRPr="61CE4D1B">
              <w:rPr>
                <w:rFonts w:cs="Arial"/>
                <w:lang w:val="en-IN" w:eastAsia="en-IN"/>
              </w:rPr>
              <w:t>0.1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22CA16E9" w:rsidR="00566298" w:rsidRPr="00E173E9" w:rsidRDefault="00A81485" w:rsidP="61CE4D1B">
            <w:pPr>
              <w:spacing w:line="259" w:lineRule="auto"/>
            </w:pPr>
            <w:r>
              <w:t>Ezaz Sarkar</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563082A3" w:rsidR="00566298" w:rsidRPr="00E173E9" w:rsidRDefault="14584F4D" w:rsidP="61CE4D1B">
            <w:pPr>
              <w:spacing w:line="259" w:lineRule="auto"/>
            </w:pPr>
            <w:r w:rsidRPr="61CE4D1B">
              <w:rPr>
                <w:rFonts w:cs="Arial"/>
                <w:lang w:val="en-IN" w:eastAsia="en-IN"/>
              </w:rPr>
              <w:t>Start</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61CE4D1B">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61CE4D1B">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000000">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000000">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000000">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000000">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000000">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000000">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000000">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000000">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000000">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000000">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000000">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000000">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000000">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000000">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000000">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000000">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000000">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000000">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000000">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000000">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000000">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000000">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000000">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000000">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000000">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000000">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000000">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000000">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000000">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000000">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000000">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000000">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000000">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000000">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000000">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000000">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000000">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000000">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000000">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000000">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000000">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000000">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000000">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000000">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000000">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000000">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000000">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000000">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000000">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000000">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000000">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000000">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000000">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000000">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000000">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000000">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000000">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000000">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000000">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000000">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000000">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000000">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000000">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000000">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000000">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000000">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000000">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000000">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000000">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000000">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000000">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726F8EF6" w14:textId="77777777" w:rsidR="009B0A63" w:rsidRPr="003602B9" w:rsidRDefault="00F7103C" w:rsidP="00C26C21">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77777777" w:rsidR="009B0A63" w:rsidRPr="003602B9" w:rsidRDefault="009B0A63" w:rsidP="00140A70">
            <w:pPr>
              <w:snapToGrid w:val="0"/>
              <w:rPr>
                <w:rFonts w:ascii="Arial" w:hAnsi="Arial" w:cs="Arial"/>
              </w:rPr>
            </w:pPr>
          </w:p>
        </w:tc>
        <w:tc>
          <w:tcPr>
            <w:tcW w:w="4730" w:type="dxa"/>
            <w:tcBorders>
              <w:top w:val="single" w:sz="4" w:space="0" w:color="000000"/>
              <w:left w:val="single" w:sz="4" w:space="0" w:color="000000"/>
              <w:bottom w:val="single" w:sz="4" w:space="0" w:color="000000"/>
              <w:right w:val="single" w:sz="4" w:space="0" w:color="000000"/>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00140A70">
        <w:tc>
          <w:tcPr>
            <w:tcW w:w="3960" w:type="dxa"/>
            <w:tcBorders>
              <w:left w:val="single" w:sz="4" w:space="0" w:color="000000"/>
              <w:bottom w:val="single" w:sz="4" w:space="0" w:color="000000"/>
            </w:tcBorders>
          </w:tcPr>
          <w:p w14:paraId="77387F95" w14:textId="77777777" w:rsidR="009B0A63" w:rsidRPr="003602B9" w:rsidRDefault="009B0A63" w:rsidP="00140A70">
            <w:pPr>
              <w:snapToGrid w:val="0"/>
              <w:rPr>
                <w:rFonts w:ascii="Arial" w:hAnsi="Arial" w:cs="Arial"/>
              </w:rPr>
            </w:pPr>
          </w:p>
        </w:tc>
        <w:tc>
          <w:tcPr>
            <w:tcW w:w="4730" w:type="dxa"/>
            <w:tcBorders>
              <w:left w:val="single" w:sz="4" w:space="0" w:color="000000"/>
              <w:bottom w:val="single" w:sz="4" w:space="0" w:color="000000"/>
              <w:right w:val="single" w:sz="4" w:space="0" w:color="000000"/>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56963E7B" w:rsidR="009B0A63" w:rsidRPr="003602B9" w:rsidRDefault="005A3E7B" w:rsidP="00140A70">
            <w:pPr>
              <w:snapToGrid w:val="0"/>
              <w:spacing w:line="240" w:lineRule="exact"/>
              <w:ind w:right="-21"/>
              <w:rPr>
                <w:rFonts w:ascii="Arial" w:hAnsi="Arial" w:cs="Arial"/>
              </w:rPr>
            </w:pPr>
            <w:r>
              <w:rPr>
                <w:rFonts w:ascii="Arial" w:hAnsi="Arial" w:cs="Arial"/>
              </w:rPr>
              <w:t>IOT</w:t>
            </w:r>
          </w:p>
        </w:tc>
        <w:tc>
          <w:tcPr>
            <w:tcW w:w="7030" w:type="dxa"/>
            <w:tcBorders>
              <w:top w:val="single" w:sz="4" w:space="0" w:color="000000"/>
              <w:left w:val="single" w:sz="4" w:space="0" w:color="000000"/>
              <w:bottom w:val="single" w:sz="4" w:space="0" w:color="000000"/>
              <w:right w:val="single" w:sz="4" w:space="0" w:color="000000"/>
            </w:tcBorders>
          </w:tcPr>
          <w:p w14:paraId="72746B4B" w14:textId="5AB220E3" w:rsidR="009B0A63" w:rsidRPr="003602B9" w:rsidRDefault="005A3E7B" w:rsidP="00140A70">
            <w:pPr>
              <w:snapToGrid w:val="0"/>
              <w:spacing w:line="240" w:lineRule="exact"/>
              <w:ind w:right="691"/>
              <w:rPr>
                <w:rFonts w:ascii="Arial" w:hAnsi="Arial" w:cs="Arial"/>
              </w:rPr>
            </w:pPr>
            <w:r>
              <w:rPr>
                <w:rFonts w:ascii="Arial" w:hAnsi="Arial" w:cs="Arial"/>
              </w:rPr>
              <w:t>Internet of Things</w:t>
            </w:r>
          </w:p>
        </w:tc>
      </w:tr>
      <w:tr w:rsidR="009B0A63" w:rsidRPr="003602B9" w14:paraId="6211BDFE" w14:textId="77777777" w:rsidTr="00140A70">
        <w:tc>
          <w:tcPr>
            <w:tcW w:w="1620" w:type="dxa"/>
            <w:tcBorders>
              <w:left w:val="single" w:sz="4" w:space="0" w:color="000000"/>
              <w:bottom w:val="single" w:sz="4" w:space="0" w:color="000000"/>
            </w:tcBorders>
          </w:tcPr>
          <w:p w14:paraId="30F6DE63" w14:textId="6F82C403" w:rsidR="009B0A63" w:rsidRPr="003602B9" w:rsidRDefault="005A3E7B" w:rsidP="00140A70">
            <w:pPr>
              <w:snapToGrid w:val="0"/>
              <w:spacing w:line="240" w:lineRule="exact"/>
              <w:ind w:right="-21"/>
              <w:rPr>
                <w:rFonts w:ascii="Arial" w:hAnsi="Arial" w:cs="Arial"/>
              </w:rPr>
            </w:pPr>
            <w:r>
              <w:rPr>
                <w:rFonts w:ascii="Arial" w:hAnsi="Arial" w:cs="Arial"/>
              </w:rPr>
              <w:t>PM</w:t>
            </w:r>
          </w:p>
        </w:tc>
        <w:tc>
          <w:tcPr>
            <w:tcW w:w="7030" w:type="dxa"/>
            <w:tcBorders>
              <w:left w:val="single" w:sz="4" w:space="0" w:color="000000"/>
              <w:bottom w:val="single" w:sz="4" w:space="0" w:color="000000"/>
              <w:right w:val="single" w:sz="4" w:space="0" w:color="000000"/>
            </w:tcBorders>
          </w:tcPr>
          <w:p w14:paraId="09BE3C08" w14:textId="355FF968" w:rsidR="009B0A63" w:rsidRPr="003602B9" w:rsidRDefault="005A3E7B" w:rsidP="00140A70">
            <w:pPr>
              <w:snapToGrid w:val="0"/>
              <w:spacing w:line="240" w:lineRule="exact"/>
              <w:ind w:right="691"/>
              <w:rPr>
                <w:rFonts w:ascii="Arial" w:hAnsi="Arial" w:cs="Arial"/>
              </w:rPr>
            </w:pPr>
            <w:r>
              <w:rPr>
                <w:rFonts w:ascii="Arial" w:hAnsi="Arial" w:cs="Arial"/>
              </w:rPr>
              <w:t>Particulate Matter</w:t>
            </w:r>
          </w:p>
        </w:tc>
      </w:tr>
      <w:tr w:rsidR="009B0A63" w:rsidRPr="003602B9" w14:paraId="31DCD6F2" w14:textId="77777777" w:rsidTr="00140A70">
        <w:tc>
          <w:tcPr>
            <w:tcW w:w="1620" w:type="dxa"/>
            <w:tcBorders>
              <w:left w:val="single" w:sz="4" w:space="0" w:color="000000"/>
              <w:bottom w:val="single" w:sz="4" w:space="0" w:color="000000"/>
            </w:tcBorders>
          </w:tcPr>
          <w:p w14:paraId="5DB2B73A" w14:textId="5E962AF4" w:rsidR="009B0A63" w:rsidRPr="003602B9" w:rsidRDefault="005A3E7B" w:rsidP="00140A70">
            <w:pPr>
              <w:snapToGrid w:val="0"/>
              <w:spacing w:line="240" w:lineRule="exact"/>
              <w:ind w:right="-21"/>
              <w:rPr>
                <w:rFonts w:ascii="Arial" w:hAnsi="Arial" w:cs="Arial"/>
              </w:rPr>
            </w:pPr>
            <w:r>
              <w:rPr>
                <w:rFonts w:ascii="Arial" w:hAnsi="Arial" w:cs="Arial"/>
              </w:rPr>
              <w:t>NO2</w:t>
            </w:r>
          </w:p>
        </w:tc>
        <w:tc>
          <w:tcPr>
            <w:tcW w:w="7030" w:type="dxa"/>
            <w:tcBorders>
              <w:left w:val="single" w:sz="4" w:space="0" w:color="000000"/>
              <w:bottom w:val="single" w:sz="4" w:space="0" w:color="000000"/>
              <w:right w:val="single" w:sz="4" w:space="0" w:color="000000"/>
            </w:tcBorders>
          </w:tcPr>
          <w:p w14:paraId="2C2C12E0" w14:textId="3E12CFC5" w:rsidR="009B0A63" w:rsidRPr="003602B9" w:rsidRDefault="005A3E7B" w:rsidP="00140A70">
            <w:pPr>
              <w:snapToGrid w:val="0"/>
              <w:spacing w:line="240" w:lineRule="exact"/>
              <w:ind w:right="691"/>
              <w:rPr>
                <w:rFonts w:ascii="Arial" w:hAnsi="Arial" w:cs="Arial"/>
              </w:rPr>
            </w:pPr>
            <w:r>
              <w:rPr>
                <w:rFonts w:ascii="Arial" w:hAnsi="Arial" w:cs="Arial"/>
              </w:rPr>
              <w:t>Nitrogen Dioxide</w:t>
            </w:r>
          </w:p>
        </w:tc>
      </w:tr>
      <w:tr w:rsidR="009B0A63" w:rsidRPr="003602B9" w14:paraId="6AF76BC2" w14:textId="77777777" w:rsidTr="00140A70">
        <w:tc>
          <w:tcPr>
            <w:tcW w:w="1620" w:type="dxa"/>
            <w:tcBorders>
              <w:left w:val="single" w:sz="4" w:space="0" w:color="000000"/>
              <w:bottom w:val="single" w:sz="4" w:space="0" w:color="000000"/>
            </w:tcBorders>
          </w:tcPr>
          <w:p w14:paraId="002EC4E7" w14:textId="120A07AF" w:rsidR="009B0A63" w:rsidRPr="003602B9" w:rsidRDefault="005A3E7B" w:rsidP="00140A70">
            <w:pPr>
              <w:snapToGrid w:val="0"/>
              <w:spacing w:line="240" w:lineRule="exact"/>
              <w:ind w:right="-21"/>
              <w:rPr>
                <w:rFonts w:ascii="Arial" w:hAnsi="Arial" w:cs="Arial"/>
              </w:rPr>
            </w:pPr>
            <w:r>
              <w:rPr>
                <w:rFonts w:ascii="Arial" w:hAnsi="Arial" w:cs="Arial"/>
              </w:rPr>
              <w:t>CSV</w:t>
            </w:r>
          </w:p>
        </w:tc>
        <w:tc>
          <w:tcPr>
            <w:tcW w:w="7030" w:type="dxa"/>
            <w:tcBorders>
              <w:left w:val="single" w:sz="4" w:space="0" w:color="000000"/>
              <w:bottom w:val="single" w:sz="4" w:space="0" w:color="000000"/>
              <w:right w:val="single" w:sz="4" w:space="0" w:color="000000"/>
            </w:tcBorders>
          </w:tcPr>
          <w:p w14:paraId="1D44943B" w14:textId="4C40F395" w:rsidR="009B0A63" w:rsidRPr="003602B9" w:rsidRDefault="005A3E7B" w:rsidP="00140A70">
            <w:pPr>
              <w:snapToGrid w:val="0"/>
              <w:spacing w:line="240" w:lineRule="exact"/>
              <w:ind w:right="691"/>
              <w:rPr>
                <w:rFonts w:ascii="Arial" w:hAnsi="Arial" w:cs="Arial"/>
              </w:rPr>
            </w:pPr>
            <w:r>
              <w:rPr>
                <w:rFonts w:ascii="Arial" w:hAnsi="Arial" w:cs="Arial"/>
              </w:rPr>
              <w:t>Comma-Separated Values</w:t>
            </w: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73F5EEBC" w14:textId="77777777" w:rsidR="005A721E" w:rsidRPr="005A721E" w:rsidRDefault="005A721E" w:rsidP="005A721E">
      <w:pPr>
        <w:pStyle w:val="ListParagraph"/>
        <w:numPr>
          <w:ilvl w:val="0"/>
          <w:numId w:val="28"/>
        </w:numPr>
        <w:rPr>
          <w:b/>
          <w:bCs/>
          <w:color w:val="000000" w:themeColor="text1"/>
          <w:sz w:val="24"/>
          <w:szCs w:val="24"/>
          <w:shd w:val="clear" w:color="auto" w:fill="FFFFFF"/>
        </w:rPr>
      </w:pPr>
      <w:r w:rsidRPr="005A721E">
        <w:rPr>
          <w:b/>
          <w:bCs/>
          <w:color w:val="000000" w:themeColor="text1"/>
          <w:sz w:val="24"/>
          <w:szCs w:val="24"/>
        </w:rPr>
        <w:t>The purpose of this software or project is to show the data files from different cities based on date.</w:t>
      </w:r>
    </w:p>
    <w:p w14:paraId="748B54BD" w14:textId="034357CF"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shd w:val="clear" w:color="auto" w:fill="FFFFFF"/>
        </w:rPr>
        <w:t>Data logging means to record events, observations, or measurements systematically.</w:t>
      </w:r>
      <w:r w:rsidRPr="005A721E">
        <w:rPr>
          <w:b/>
          <w:bCs/>
          <w:color w:val="000000" w:themeColor="text1"/>
          <w:sz w:val="24"/>
          <w:szCs w:val="24"/>
        </w:rPr>
        <w:t xml:space="preserve"> It consists of the following data like temperature, rainfall, humidity, PM2.5, PM10, N02 recordings date wise for a period of a year.</w:t>
      </w:r>
    </w:p>
    <w:p w14:paraId="3CE89DAD" w14:textId="77777777"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rPr>
        <w:t>This project will also show graphical report of a parameter changes in a city over a year.</w:t>
      </w:r>
    </w:p>
    <w:p w14:paraId="2BA1F21A" w14:textId="77777777" w:rsidR="005A721E" w:rsidRPr="005A721E" w:rsidRDefault="005A721E" w:rsidP="005A721E">
      <w:pPr>
        <w:pStyle w:val="ListParagraph"/>
        <w:numPr>
          <w:ilvl w:val="0"/>
          <w:numId w:val="28"/>
        </w:numPr>
        <w:rPr>
          <w:b/>
          <w:bCs/>
          <w:color w:val="000000" w:themeColor="text1"/>
          <w:sz w:val="24"/>
          <w:szCs w:val="24"/>
          <w:shd w:val="clear" w:color="auto" w:fill="FFFFFF"/>
        </w:rPr>
      </w:pPr>
      <w:r w:rsidRPr="005A721E">
        <w:rPr>
          <w:b/>
          <w:bCs/>
          <w:color w:val="000000" w:themeColor="text1"/>
          <w:sz w:val="24"/>
          <w:szCs w:val="24"/>
        </w:rPr>
        <w:t xml:space="preserve">The user can also find the pollution level or temperature for a particular month. </w:t>
      </w:r>
      <w:r w:rsidRPr="005A721E">
        <w:rPr>
          <w:b/>
          <w:bCs/>
          <w:color w:val="000000" w:themeColor="text1"/>
          <w:sz w:val="24"/>
          <w:szCs w:val="24"/>
          <w:shd w:val="clear" w:color="auto" w:fill="FFFFFF"/>
        </w:rPr>
        <w:t>The Data Logger module allows you to save data in form of CSV file.</w:t>
      </w:r>
    </w:p>
    <w:p w14:paraId="52138686" w14:textId="6CD111BA"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shd w:val="clear" w:color="auto" w:fill="FFFFFF"/>
        </w:rPr>
        <w:t>You can create and configure file according to your needs and monitor them while they are being logged.</w:t>
      </w:r>
    </w:p>
    <w:p w14:paraId="7E01EFCD" w14:textId="45A77E4C" w:rsidR="009B0A63" w:rsidRDefault="009B0A63" w:rsidP="00E90E87">
      <w:pPr>
        <w:pStyle w:val="Heading2"/>
        <w:numPr>
          <w:ilvl w:val="0"/>
          <w:numId w:val="0"/>
        </w:numPr>
      </w:pPr>
    </w:p>
    <w:p w14:paraId="6EB50683" w14:textId="77777777" w:rsidR="009B0A63" w:rsidRDefault="009B0A63" w:rsidP="009B0A63">
      <w:pPr>
        <w:pStyle w:val="Heading3"/>
      </w:pPr>
      <w:bookmarkStart w:id="13" w:name="_Toc207768244"/>
      <w:bookmarkStart w:id="14" w:name="_Toc368912254"/>
      <w:r w:rsidRPr="003602B9">
        <w:t>In Scope</w:t>
      </w:r>
      <w:bookmarkEnd w:id="13"/>
      <w:bookmarkEnd w:id="14"/>
    </w:p>
    <w:p w14:paraId="31C7BD96" w14:textId="786E0F60" w:rsidR="00632C3B" w:rsidRPr="00A30797" w:rsidRDefault="00144C4C" w:rsidP="00C26C21">
      <w:pPr>
        <w:pStyle w:val="InfoBlue"/>
        <w:jc w:val="both"/>
        <w:rPr>
          <w:i w:val="0"/>
          <w:iCs/>
          <w:color w:val="auto"/>
          <w:sz w:val="24"/>
          <w:szCs w:val="24"/>
        </w:rPr>
      </w:pPr>
      <w:r w:rsidRPr="00A30797">
        <w:rPr>
          <w:i w:val="0"/>
          <w:iCs/>
          <w:color w:val="auto"/>
          <w:sz w:val="24"/>
          <w:szCs w:val="24"/>
        </w:rPr>
        <w:t xml:space="preserve">Scope: </w:t>
      </w:r>
      <w:r w:rsidR="00A30797" w:rsidRPr="00A30797">
        <w:rPr>
          <w:i w:val="0"/>
          <w:iCs/>
          <w:color w:val="auto"/>
          <w:sz w:val="24"/>
          <w:szCs w:val="24"/>
        </w:rPr>
        <w:t>This project</w:t>
      </w:r>
      <w:r w:rsidRPr="00A30797">
        <w:rPr>
          <w:i w:val="0"/>
          <w:iCs/>
          <w:color w:val="auto"/>
          <w:sz w:val="24"/>
          <w:szCs w:val="24"/>
        </w:rPr>
        <w:t xml:space="preserve"> aims to monitor environmental behavior using data loggers. Data loggers can record and transmit precise temperature, humidity, and pressure data so that an organization can keep a close eye on the environment of a given area. Data logger are implicitly stand-alone devices, this stand-alone aspect of data loggers implies onboard memory that is used to store acquired data. Sometimes this memory is very large to accommodate many days, or even months, of unattended recording. Some </w:t>
      </w:r>
      <w:r w:rsidR="00A30797" w:rsidRPr="00A30797">
        <w:rPr>
          <w:i w:val="0"/>
          <w:iCs/>
          <w:color w:val="auto"/>
          <w:sz w:val="24"/>
          <w:szCs w:val="24"/>
        </w:rPr>
        <w:t>equipment</w:t>
      </w:r>
      <w:r w:rsidRPr="00A30797">
        <w:rPr>
          <w:i w:val="0"/>
          <w:iCs/>
          <w:color w:val="auto"/>
          <w:sz w:val="24"/>
          <w:szCs w:val="24"/>
        </w:rPr>
        <w:t xml:space="preserve"> log data 24 hours a day and 365 days of year while some logs data only during its predefined period. Once it is setup, it performs data </w:t>
      </w:r>
      <w:r w:rsidRPr="00A30797">
        <w:rPr>
          <w:i w:val="0"/>
          <w:iCs/>
          <w:color w:val="auto"/>
          <w:sz w:val="24"/>
          <w:szCs w:val="24"/>
        </w:rPr>
        <w:lastRenderedPageBreak/>
        <w:t xml:space="preserve">logging automatically and does not require presence of human beings. It is very accurate as likelihood of human error is not there. In future, other climatic parameters such as wind, light intensity etc. can be included for analysis and prediction purpose and this system can therefore be used for analysis and prediction of such parameters in remote areas. </w:t>
      </w:r>
    </w:p>
    <w:p w14:paraId="56C0EFD8" w14:textId="77777777" w:rsidR="009B0A63" w:rsidRDefault="009B0A63" w:rsidP="009B0A63">
      <w:pPr>
        <w:pStyle w:val="Heading3"/>
      </w:pPr>
      <w:bookmarkStart w:id="15" w:name="_Toc207768245"/>
      <w:bookmarkStart w:id="16" w:name="_Toc368912255"/>
      <w:r w:rsidRPr="003602B9">
        <w:t>Out of scope</w:t>
      </w:r>
      <w:bookmarkEnd w:id="15"/>
      <w:bookmarkEnd w:id="16"/>
    </w:p>
    <w:p w14:paraId="00272DCB"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t xml:space="preserve">LIMITATIONS: </w:t>
      </w:r>
    </w:p>
    <w:p w14:paraId="7B051186"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sym w:font="Symbol" w:char="F0B7"/>
      </w:r>
      <w:r w:rsidRPr="00A30797">
        <w:rPr>
          <w:i w:val="0"/>
          <w:iCs/>
          <w:color w:val="auto"/>
          <w:sz w:val="24"/>
          <w:szCs w:val="24"/>
        </w:rPr>
        <w:t xml:space="preserve"> Disparate Data and Data Storage Limitations </w:t>
      </w:r>
    </w:p>
    <w:p w14:paraId="62CF0B8E"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sym w:font="Symbol" w:char="F0B7"/>
      </w:r>
      <w:r w:rsidRPr="00A30797">
        <w:rPr>
          <w:i w:val="0"/>
          <w:iCs/>
          <w:color w:val="auto"/>
          <w:sz w:val="24"/>
          <w:szCs w:val="24"/>
        </w:rPr>
        <w:t xml:space="preserve"> If data logging equipment malfunctions, some data could be lost or will not be recorded.</w:t>
      </w:r>
    </w:p>
    <w:p w14:paraId="2CA4A0EF"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t xml:space="preserve"> </w:t>
      </w:r>
      <w:r w:rsidRPr="00A30797">
        <w:rPr>
          <w:i w:val="0"/>
          <w:iCs/>
          <w:color w:val="auto"/>
          <w:sz w:val="24"/>
          <w:szCs w:val="24"/>
        </w:rPr>
        <w:sym w:font="Symbol" w:char="F0B7"/>
      </w:r>
      <w:r w:rsidRPr="00A30797">
        <w:rPr>
          <w:i w:val="0"/>
          <w:iCs/>
          <w:color w:val="auto"/>
          <w:sz w:val="24"/>
          <w:szCs w:val="24"/>
        </w:rPr>
        <w:t xml:space="preserve"> Certain data logging equipment can take readings only during interval configured at the start.</w:t>
      </w:r>
    </w:p>
    <w:p w14:paraId="67ED68F8" w14:textId="3BFB2419" w:rsidR="00144C4C" w:rsidRPr="00632C3B" w:rsidRDefault="00144C4C" w:rsidP="00144C4C">
      <w:pPr>
        <w:pStyle w:val="InfoBlue"/>
        <w:jc w:val="both"/>
      </w:pPr>
      <w:r w:rsidRPr="00A30797">
        <w:rPr>
          <w:i w:val="0"/>
          <w:iCs/>
          <w:color w:val="auto"/>
          <w:sz w:val="24"/>
          <w:szCs w:val="24"/>
        </w:rPr>
        <w:t xml:space="preserve"> </w:t>
      </w:r>
      <w:r w:rsidRPr="00A30797">
        <w:rPr>
          <w:i w:val="0"/>
          <w:iCs/>
          <w:color w:val="auto"/>
          <w:sz w:val="24"/>
          <w:szCs w:val="24"/>
        </w:rPr>
        <w:sym w:font="Symbol" w:char="F0B7"/>
      </w:r>
      <w:r w:rsidRPr="00A30797">
        <w:rPr>
          <w:i w:val="0"/>
          <w:iCs/>
          <w:color w:val="auto"/>
          <w:sz w:val="24"/>
          <w:szCs w:val="24"/>
        </w:rPr>
        <w:t xml:space="preserve"> Basic training is needed to use the equipment</w:t>
      </w:r>
    </w:p>
    <w:p w14:paraId="42BE0ED4" w14:textId="258484F5" w:rsidR="00632C3B" w:rsidRDefault="00632C3B" w:rsidP="00632C3B">
      <w:pPr>
        <w:pStyle w:val="InfoBlue"/>
        <w:jc w:val="both"/>
        <w:rPr>
          <w:rFonts w:ascii="Arial" w:hAnsi="Arial" w:cs="Arial"/>
        </w:rPr>
      </w:pPr>
    </w:p>
    <w:p w14:paraId="104BC14C" w14:textId="77777777" w:rsidR="00632C3B" w:rsidRPr="00632C3B" w:rsidRDefault="00632C3B" w:rsidP="00632C3B"/>
    <w:p w14:paraId="454331C3" w14:textId="77777777" w:rsidR="009B0A63" w:rsidRDefault="009B0A63" w:rsidP="009B0A63">
      <w:pPr>
        <w:pStyle w:val="Heading2"/>
      </w:pPr>
      <w:bookmarkStart w:id="17" w:name="_Toc207768246"/>
      <w:bookmarkStart w:id="18" w:name="_Toc368912256"/>
      <w:r w:rsidRPr="003602B9">
        <w:t>Functional Overview</w:t>
      </w:r>
      <w:bookmarkEnd w:id="17"/>
      <w:bookmarkEnd w:id="18"/>
    </w:p>
    <w:p w14:paraId="3DD8E5AC" w14:textId="77777777" w:rsidR="00333A76" w:rsidRP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sections, etc ...).</w:t>
      </w:r>
      <w:r>
        <w:rPr>
          <w:rFonts w:ascii="Arial" w:hAnsi="Arial" w:cs="Arial"/>
        </w:rPr>
        <w:t>]</w:t>
      </w:r>
    </w:p>
    <w:p w14:paraId="44EFDD89" w14:textId="77777777" w:rsidR="009B0A63" w:rsidRDefault="009B0A63" w:rsidP="009B0A63">
      <w:pPr>
        <w:pStyle w:val="Heading2"/>
      </w:pPr>
      <w:bookmarkStart w:id="19" w:name="_Toc207768248"/>
      <w:bookmarkStart w:id="20" w:name="_Toc368912257"/>
      <w:r w:rsidRPr="003602B9">
        <w:t>Assumptions</w:t>
      </w:r>
      <w:bookmarkEnd w:id="19"/>
      <w:r w:rsidR="003751D9">
        <w:t>,</w:t>
      </w:r>
      <w:r w:rsidR="007D4C5D">
        <w:t xml:space="preserve"> Dependencies</w:t>
      </w:r>
      <w:r w:rsidR="003751D9">
        <w:t xml:space="preserve"> &amp; Constraints</w:t>
      </w:r>
      <w:bookmarkEnd w:id="20"/>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03A74288" w14:textId="77777777" w:rsidR="009B0A63" w:rsidRPr="003602B9" w:rsidRDefault="009B0A63" w:rsidP="00E120EC">
      <w:pPr>
        <w:pStyle w:val="Heading2"/>
      </w:pPr>
      <w:bookmarkStart w:id="21" w:name="_Toc207768249"/>
      <w:bookmarkStart w:id="22" w:name="_Toc368912258"/>
      <w:r w:rsidRPr="003602B9">
        <w:t>Risks</w:t>
      </w:r>
      <w:bookmarkEnd w:id="21"/>
      <w:bookmarkEnd w:id="22"/>
    </w:p>
    <w:p w14:paraId="42B010AE" w14:textId="77777777" w:rsidR="00B85653" w:rsidRDefault="003751D9" w:rsidP="0019538E">
      <w:pPr>
        <w:pStyle w:val="InfoBlue"/>
        <w:jc w:val="both"/>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All the risks related to Software, Hardware, Operating System, Users, etc have to be documented here.]</w:t>
      </w:r>
    </w:p>
    <w:p w14:paraId="777CC2AB" w14:textId="77777777" w:rsidR="006B3C2A" w:rsidRDefault="009D4FE0" w:rsidP="006B3C2A">
      <w:pPr>
        <w:pStyle w:val="Heading1"/>
      </w:pPr>
      <w:bookmarkStart w:id="23" w:name="_Toc207768251"/>
      <w:bookmarkStart w:id="24" w:name="_Toc368912259"/>
      <w:r w:rsidRPr="003602B9">
        <w:t>Design Overview</w:t>
      </w:r>
      <w:bookmarkStart w:id="25" w:name="_Toc207768252"/>
      <w:bookmarkEnd w:id="23"/>
      <w:bookmarkEnd w:id="24"/>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14:paraId="5AAB9AF4" w14:textId="77777777" w:rsidR="006B3C2A" w:rsidRDefault="009D4FE0" w:rsidP="006B3C2A">
      <w:pPr>
        <w:pStyle w:val="Heading2"/>
      </w:pPr>
      <w:bookmarkStart w:id="26" w:name="_Toc368912260"/>
      <w:r w:rsidRPr="003602B9">
        <w:lastRenderedPageBreak/>
        <w:t>Design Objectives</w:t>
      </w:r>
      <w:bookmarkStart w:id="27" w:name="_Toc207768253"/>
      <w:bookmarkEnd w:id="25"/>
      <w:bookmarkEnd w:id="26"/>
    </w:p>
    <w:p w14:paraId="6326FD85" w14:textId="3FD3A7C8" w:rsidR="002F12D4" w:rsidRPr="002757B7" w:rsidRDefault="00144C4C" w:rsidP="002757B7">
      <w:pPr>
        <w:ind w:left="390"/>
        <w:rPr>
          <w:rFonts w:ascii="Arial" w:hAnsi="Arial" w:cs="Arial"/>
          <w:sz w:val="24"/>
          <w:szCs w:val="24"/>
        </w:rPr>
      </w:pPr>
      <w:r w:rsidRPr="002757B7">
        <w:rPr>
          <w:rFonts w:ascii="Arial" w:hAnsi="Arial" w:cs="Arial"/>
          <w:sz w:val="24"/>
          <w:szCs w:val="24"/>
        </w:rPr>
        <w:t>Instant getting information about the environment details of a particular city</w:t>
      </w:r>
      <w:r w:rsidR="002757B7">
        <w:rPr>
          <w:rFonts w:ascii="Arial" w:hAnsi="Arial" w:cs="Arial"/>
          <w:sz w:val="24"/>
          <w:szCs w:val="24"/>
        </w:rPr>
        <w:t xml:space="preserve">   </w:t>
      </w:r>
      <w:r w:rsidRPr="002757B7">
        <w:rPr>
          <w:rFonts w:ascii="Arial" w:hAnsi="Arial" w:cs="Arial"/>
          <w:sz w:val="24"/>
          <w:szCs w:val="24"/>
        </w:rPr>
        <w:t xml:space="preserve">through the csv file. It is used to measure and store environment data such as temperature, humidity etc. </w:t>
      </w:r>
    </w:p>
    <w:p w14:paraId="4EF9CFCC" w14:textId="77777777" w:rsidR="002757B7" w:rsidRDefault="002F12D4" w:rsidP="00144C4C">
      <w:pPr>
        <w:rPr>
          <w:rFonts w:ascii="Arial" w:hAnsi="Arial" w:cs="Arial"/>
          <w:sz w:val="24"/>
          <w:szCs w:val="24"/>
        </w:rPr>
      </w:pPr>
      <w:r w:rsidRPr="002757B7">
        <w:rPr>
          <w:rFonts w:ascii="Arial" w:hAnsi="Arial" w:cs="Arial"/>
          <w:sz w:val="24"/>
          <w:szCs w:val="24"/>
        </w:rPr>
        <w:t xml:space="preserve">     </w:t>
      </w:r>
    </w:p>
    <w:p w14:paraId="1B7DF1E5" w14:textId="003EDB84" w:rsidR="00144C4C" w:rsidRPr="002757B7" w:rsidRDefault="00144C4C" w:rsidP="002757B7">
      <w:pPr>
        <w:ind w:firstLine="390"/>
        <w:rPr>
          <w:rFonts w:ascii="Arial" w:hAnsi="Arial" w:cs="Arial"/>
          <w:sz w:val="24"/>
          <w:szCs w:val="24"/>
        </w:rPr>
      </w:pPr>
      <w:r w:rsidRPr="002757B7">
        <w:rPr>
          <w:rFonts w:ascii="Arial" w:hAnsi="Arial" w:cs="Arial"/>
          <w:sz w:val="24"/>
          <w:szCs w:val="24"/>
        </w:rPr>
        <w:t xml:space="preserve">There are </w:t>
      </w:r>
      <w:r w:rsidR="002757B7" w:rsidRPr="002757B7">
        <w:rPr>
          <w:rFonts w:ascii="Arial" w:hAnsi="Arial" w:cs="Arial"/>
          <w:sz w:val="24"/>
          <w:szCs w:val="24"/>
        </w:rPr>
        <w:t>primary and secondary</w:t>
      </w:r>
      <w:r w:rsidRPr="002757B7">
        <w:rPr>
          <w:rFonts w:ascii="Arial" w:hAnsi="Arial" w:cs="Arial"/>
          <w:sz w:val="24"/>
          <w:szCs w:val="24"/>
        </w:rPr>
        <w:t xml:space="preserve"> </w:t>
      </w:r>
      <w:r w:rsidR="002757B7" w:rsidRPr="002757B7">
        <w:rPr>
          <w:rFonts w:ascii="Arial" w:hAnsi="Arial" w:cs="Arial"/>
          <w:sz w:val="24"/>
          <w:szCs w:val="24"/>
        </w:rPr>
        <w:t>objectives</w:t>
      </w:r>
      <w:r w:rsidRPr="002757B7">
        <w:rPr>
          <w:rFonts w:ascii="Arial" w:hAnsi="Arial" w:cs="Arial"/>
          <w:sz w:val="24"/>
          <w:szCs w:val="24"/>
        </w:rPr>
        <w:t xml:space="preserve"> </w:t>
      </w:r>
      <w:r w:rsidR="002757B7">
        <w:rPr>
          <w:rFonts w:ascii="Arial" w:hAnsi="Arial" w:cs="Arial"/>
          <w:sz w:val="24"/>
          <w:szCs w:val="24"/>
        </w:rPr>
        <w:t>behind this project</w:t>
      </w:r>
      <w:r w:rsidRPr="002757B7">
        <w:rPr>
          <w:rFonts w:ascii="Arial" w:hAnsi="Arial" w:cs="Arial"/>
          <w:sz w:val="24"/>
          <w:szCs w:val="24"/>
        </w:rPr>
        <w:t>.</w:t>
      </w:r>
    </w:p>
    <w:p w14:paraId="3768177F" w14:textId="77777777" w:rsidR="00144C4C" w:rsidRPr="002757B7" w:rsidRDefault="00144C4C" w:rsidP="00144C4C">
      <w:pPr>
        <w:rPr>
          <w:rFonts w:ascii="Arial" w:hAnsi="Arial" w:cs="Arial"/>
          <w:sz w:val="24"/>
          <w:szCs w:val="24"/>
        </w:rPr>
      </w:pPr>
    </w:p>
    <w:p w14:paraId="49B59B68" w14:textId="5AAB83B3" w:rsidR="00144C4C" w:rsidRPr="002757B7" w:rsidRDefault="002F12D4" w:rsidP="00144C4C">
      <w:pPr>
        <w:rPr>
          <w:rFonts w:ascii="Arial" w:hAnsi="Arial" w:cs="Arial"/>
          <w:sz w:val="24"/>
          <w:szCs w:val="24"/>
        </w:rPr>
      </w:pPr>
      <w:r w:rsidRPr="002757B7">
        <w:rPr>
          <w:rFonts w:ascii="Arial" w:hAnsi="Arial" w:cs="Arial"/>
          <w:sz w:val="24"/>
          <w:szCs w:val="24"/>
        </w:rPr>
        <w:t xml:space="preserve">    </w:t>
      </w:r>
      <w:r w:rsidR="002757B7" w:rsidRPr="002757B7">
        <w:rPr>
          <w:rFonts w:ascii="Arial" w:hAnsi="Arial" w:cs="Arial"/>
          <w:sz w:val="24"/>
          <w:szCs w:val="24"/>
        </w:rPr>
        <w:t xml:space="preserve">  </w:t>
      </w:r>
      <w:r w:rsidRPr="002757B7">
        <w:rPr>
          <w:rFonts w:ascii="Arial" w:hAnsi="Arial" w:cs="Arial"/>
          <w:sz w:val="24"/>
          <w:szCs w:val="24"/>
          <w:u w:val="single"/>
        </w:rPr>
        <w:t>Primary</w:t>
      </w:r>
      <w:r w:rsidRPr="002757B7">
        <w:rPr>
          <w:rFonts w:ascii="Arial" w:hAnsi="Arial" w:cs="Arial"/>
          <w:sz w:val="24"/>
          <w:szCs w:val="24"/>
        </w:rPr>
        <w:t>:</w:t>
      </w:r>
    </w:p>
    <w:p w14:paraId="11E7B8DD" w14:textId="77777777" w:rsidR="002F12D4" w:rsidRPr="002757B7" w:rsidRDefault="002F12D4" w:rsidP="00144C4C">
      <w:pPr>
        <w:rPr>
          <w:rFonts w:ascii="Arial" w:hAnsi="Arial" w:cs="Arial"/>
          <w:sz w:val="24"/>
          <w:szCs w:val="24"/>
        </w:rPr>
      </w:pPr>
    </w:p>
    <w:p w14:paraId="5410209D" w14:textId="77777777" w:rsidR="002757B7" w:rsidRDefault="00144C4C" w:rsidP="002757B7">
      <w:pPr>
        <w:ind w:left="330"/>
        <w:rPr>
          <w:rFonts w:ascii="Arial" w:hAnsi="Arial" w:cs="Arial"/>
          <w:sz w:val="24"/>
          <w:szCs w:val="24"/>
        </w:rPr>
      </w:pPr>
      <w:r w:rsidRPr="002757B7">
        <w:rPr>
          <w:rFonts w:ascii="Arial" w:hAnsi="Arial" w:cs="Arial"/>
          <w:sz w:val="24"/>
          <w:szCs w:val="24"/>
        </w:rPr>
        <w:t>The user will get the averages of different parameters regarding environment</w:t>
      </w:r>
      <w:r w:rsidR="002757B7">
        <w:rPr>
          <w:rFonts w:ascii="Arial" w:hAnsi="Arial" w:cs="Arial"/>
          <w:sz w:val="24"/>
          <w:szCs w:val="24"/>
        </w:rPr>
        <w:t xml:space="preserve"> </w:t>
      </w:r>
      <w:r w:rsidRPr="002757B7">
        <w:rPr>
          <w:rFonts w:ascii="Arial" w:hAnsi="Arial" w:cs="Arial"/>
          <w:sz w:val="24"/>
          <w:szCs w:val="24"/>
        </w:rPr>
        <w:t>of a particular</w:t>
      </w:r>
      <w:r w:rsidR="002757B7">
        <w:rPr>
          <w:rFonts w:ascii="Arial" w:hAnsi="Arial" w:cs="Arial"/>
          <w:sz w:val="24"/>
          <w:szCs w:val="24"/>
        </w:rPr>
        <w:t xml:space="preserve"> </w:t>
      </w:r>
      <w:r w:rsidRPr="002757B7">
        <w:rPr>
          <w:rFonts w:ascii="Arial" w:hAnsi="Arial" w:cs="Arial"/>
          <w:sz w:val="24"/>
          <w:szCs w:val="24"/>
        </w:rPr>
        <w:t xml:space="preserve">city including the date and the city name. This average information </w:t>
      </w:r>
      <w:r w:rsidR="002757B7" w:rsidRPr="002757B7">
        <w:rPr>
          <w:rFonts w:ascii="Arial" w:hAnsi="Arial" w:cs="Arial"/>
          <w:sz w:val="24"/>
          <w:szCs w:val="24"/>
        </w:rPr>
        <w:t>consists</w:t>
      </w:r>
      <w:r w:rsidRPr="002757B7">
        <w:rPr>
          <w:rFonts w:ascii="Arial" w:hAnsi="Arial" w:cs="Arial"/>
          <w:sz w:val="24"/>
          <w:szCs w:val="24"/>
        </w:rPr>
        <w:t xml:space="preserve"> of the averages of every month in a year. It is used to measure and store environment data.</w:t>
      </w:r>
    </w:p>
    <w:p w14:paraId="05E75EAA" w14:textId="77777777" w:rsidR="002757B7" w:rsidRDefault="002757B7" w:rsidP="002757B7">
      <w:pPr>
        <w:ind w:left="330"/>
        <w:rPr>
          <w:rFonts w:ascii="Arial" w:hAnsi="Arial" w:cs="Arial"/>
          <w:sz w:val="24"/>
          <w:szCs w:val="24"/>
        </w:rPr>
      </w:pPr>
    </w:p>
    <w:p w14:paraId="5717CDFB" w14:textId="3139D228" w:rsidR="00144C4C" w:rsidRPr="002757B7" w:rsidRDefault="00144C4C" w:rsidP="002757B7">
      <w:pPr>
        <w:ind w:left="330"/>
        <w:rPr>
          <w:rFonts w:ascii="Arial" w:hAnsi="Arial" w:cs="Arial"/>
          <w:sz w:val="24"/>
          <w:szCs w:val="24"/>
        </w:rPr>
      </w:pPr>
      <w:r w:rsidRPr="002757B7">
        <w:rPr>
          <w:rFonts w:ascii="Arial" w:hAnsi="Arial" w:cs="Arial"/>
          <w:sz w:val="24"/>
          <w:szCs w:val="24"/>
        </w:rPr>
        <w:t xml:space="preserve">The parameters </w:t>
      </w:r>
      <w:r w:rsidR="002757B7" w:rsidRPr="002757B7">
        <w:rPr>
          <w:rFonts w:ascii="Arial" w:hAnsi="Arial" w:cs="Arial"/>
          <w:sz w:val="24"/>
          <w:szCs w:val="24"/>
        </w:rPr>
        <w:t>include</w:t>
      </w:r>
      <w:r w:rsidRPr="002757B7">
        <w:rPr>
          <w:rFonts w:ascii="Arial" w:hAnsi="Arial" w:cs="Arial"/>
          <w:sz w:val="24"/>
          <w:szCs w:val="24"/>
        </w:rPr>
        <w:t xml:space="preserve"> the </w:t>
      </w:r>
      <w:r w:rsidR="002757B7" w:rsidRPr="002757B7">
        <w:rPr>
          <w:rFonts w:ascii="Arial" w:hAnsi="Arial" w:cs="Arial"/>
          <w:sz w:val="24"/>
          <w:szCs w:val="24"/>
        </w:rPr>
        <w:t>following: -</w:t>
      </w:r>
    </w:p>
    <w:p w14:paraId="4745F0EC"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CITY</w:t>
      </w:r>
    </w:p>
    <w:p w14:paraId="6138664C"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DATE</w:t>
      </w:r>
    </w:p>
    <w:p w14:paraId="4BB96646"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TEMPERATURE</w:t>
      </w:r>
    </w:p>
    <w:p w14:paraId="22955E27"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HUMIDITY</w:t>
      </w:r>
    </w:p>
    <w:p w14:paraId="5749C606"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PM2.5</w:t>
      </w:r>
    </w:p>
    <w:p w14:paraId="443EB570"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PM10</w:t>
      </w:r>
    </w:p>
    <w:p w14:paraId="34C35AB0"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NO2</w:t>
      </w:r>
    </w:p>
    <w:p w14:paraId="457AD2FA"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O3</w:t>
      </w:r>
    </w:p>
    <w:p w14:paraId="2B02779C" w14:textId="6F538B49"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CO</w:t>
      </w:r>
    </w:p>
    <w:p w14:paraId="731372F1" w14:textId="77777777" w:rsidR="002F12D4" w:rsidRPr="002757B7" w:rsidRDefault="002F12D4" w:rsidP="002F12D4">
      <w:pPr>
        <w:pStyle w:val="ListParagraph"/>
        <w:spacing w:after="160" w:line="259" w:lineRule="auto"/>
        <w:rPr>
          <w:rFonts w:ascii="Arial" w:hAnsi="Arial" w:cs="Arial"/>
          <w:sz w:val="24"/>
          <w:szCs w:val="24"/>
        </w:rPr>
      </w:pPr>
    </w:p>
    <w:p w14:paraId="6960D3BB" w14:textId="77777777" w:rsidR="002757B7" w:rsidRDefault="002F12D4" w:rsidP="002757B7">
      <w:pPr>
        <w:spacing w:after="160" w:line="259" w:lineRule="auto"/>
        <w:rPr>
          <w:rFonts w:ascii="Arial" w:hAnsi="Arial" w:cs="Arial"/>
          <w:sz w:val="24"/>
          <w:szCs w:val="24"/>
        </w:rPr>
      </w:pPr>
      <w:r w:rsidRPr="002757B7">
        <w:rPr>
          <w:rFonts w:ascii="Arial" w:hAnsi="Arial" w:cs="Arial"/>
          <w:sz w:val="24"/>
          <w:szCs w:val="24"/>
        </w:rPr>
        <w:t xml:space="preserve">   </w:t>
      </w:r>
      <w:r w:rsidR="002757B7">
        <w:rPr>
          <w:rFonts w:ascii="Arial" w:hAnsi="Arial" w:cs="Arial"/>
          <w:sz w:val="24"/>
          <w:szCs w:val="24"/>
        </w:rPr>
        <w:t xml:space="preserve">  </w:t>
      </w:r>
      <w:r w:rsidR="00144C4C" w:rsidRPr="002757B7">
        <w:rPr>
          <w:rFonts w:ascii="Arial" w:hAnsi="Arial" w:cs="Arial"/>
          <w:sz w:val="24"/>
          <w:szCs w:val="24"/>
          <w:u w:val="single"/>
        </w:rPr>
        <w:t>Secondary</w:t>
      </w:r>
      <w:r w:rsidR="00144C4C" w:rsidRPr="002757B7">
        <w:rPr>
          <w:rFonts w:ascii="Arial" w:hAnsi="Arial" w:cs="Arial"/>
          <w:sz w:val="24"/>
          <w:szCs w:val="24"/>
        </w:rPr>
        <w:t>:</w:t>
      </w:r>
    </w:p>
    <w:p w14:paraId="1F209B60" w14:textId="12F15E20" w:rsidR="00144C4C" w:rsidRPr="002757B7" w:rsidRDefault="00144C4C" w:rsidP="002757B7">
      <w:pPr>
        <w:spacing w:after="160" w:line="259" w:lineRule="auto"/>
        <w:rPr>
          <w:rFonts w:ascii="Arial" w:hAnsi="Arial" w:cs="Arial"/>
          <w:sz w:val="24"/>
          <w:szCs w:val="24"/>
        </w:rPr>
      </w:pPr>
      <w:r w:rsidRPr="002757B7">
        <w:rPr>
          <w:rFonts w:ascii="Arial" w:hAnsi="Arial" w:cs="Arial"/>
          <w:sz w:val="24"/>
          <w:szCs w:val="24"/>
        </w:rPr>
        <w:t>The user will search any month and get the average of all parameter whic</w:t>
      </w:r>
      <w:r w:rsidR="002757B7">
        <w:rPr>
          <w:rFonts w:ascii="Arial" w:hAnsi="Arial" w:cs="Arial"/>
          <w:sz w:val="24"/>
          <w:szCs w:val="24"/>
        </w:rPr>
        <w:t xml:space="preserve">h </w:t>
      </w:r>
      <w:r w:rsidRPr="002757B7">
        <w:rPr>
          <w:rFonts w:ascii="Arial" w:hAnsi="Arial" w:cs="Arial"/>
          <w:sz w:val="24"/>
          <w:szCs w:val="24"/>
        </w:rPr>
        <w:t>they want and also can search about any particular date in a year and will get the information regarding all parameters for that particular date.</w:t>
      </w:r>
    </w:p>
    <w:p w14:paraId="046473F0" w14:textId="3C942C8D" w:rsidR="00ED14C1" w:rsidRPr="002F12D4" w:rsidRDefault="00ED14C1" w:rsidP="00ED14C1">
      <w:pPr>
        <w:pStyle w:val="InfoBlue"/>
        <w:jc w:val="both"/>
        <w:rPr>
          <w:rFonts w:ascii="Arial" w:hAnsi="Arial" w:cs="Arial"/>
          <w:color w:val="2E3C6E"/>
        </w:rPr>
      </w:pPr>
    </w:p>
    <w:p w14:paraId="1CC063E1" w14:textId="77777777" w:rsidR="009D4FE0" w:rsidRDefault="009D4FE0" w:rsidP="006B3C2A">
      <w:pPr>
        <w:pStyle w:val="Heading3"/>
      </w:pPr>
      <w:bookmarkStart w:id="28" w:name="_Toc368912261"/>
      <w:r w:rsidRPr="003602B9">
        <w:t>Recommended Architecture</w:t>
      </w:r>
      <w:bookmarkEnd w:id="27"/>
      <w:bookmarkEnd w:id="28"/>
    </w:p>
    <w:p w14:paraId="1BC4703A" w14:textId="77777777" w:rsidR="00912B13" w:rsidRP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5A123178" w14:textId="77777777" w:rsidR="00ED6EDC" w:rsidRDefault="009D4FE0" w:rsidP="00140A70">
      <w:pPr>
        <w:pStyle w:val="Heading2"/>
      </w:pPr>
      <w:bookmarkStart w:id="29" w:name="_Toc207768255"/>
      <w:bookmarkStart w:id="30" w:name="_Toc368912262"/>
      <w:r w:rsidRPr="003602B9">
        <w:t>Architectural Strategies</w:t>
      </w:r>
      <w:bookmarkStart w:id="31" w:name="_Toc207768256"/>
      <w:bookmarkEnd w:id="29"/>
      <w:bookmarkEnd w:id="30"/>
    </w:p>
    <w:p w14:paraId="07009E9D" w14:textId="77777777"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3DD1B498" w14:textId="77777777" w:rsidR="00AD0765" w:rsidRDefault="009D4FE0" w:rsidP="00AD0765">
      <w:pPr>
        <w:pStyle w:val="Heading3"/>
      </w:pPr>
      <w:bookmarkStart w:id="32" w:name="_Toc368912263"/>
      <w:r w:rsidRPr="003602B9">
        <w:lastRenderedPageBreak/>
        <w:t>Design Alternative</w:t>
      </w:r>
      <w:bookmarkStart w:id="33" w:name="_Toc207768258"/>
      <w:bookmarkEnd w:id="31"/>
      <w:bookmarkEnd w:id="32"/>
    </w:p>
    <w:p w14:paraId="3109F09B" w14:textId="77777777" w:rsidR="00B1405F" w:rsidRPr="00B1405F" w:rsidRDefault="00B1405F" w:rsidP="00B1405F">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6560256D" w14:textId="77777777" w:rsidR="00AD0765" w:rsidRDefault="009D4FE0" w:rsidP="00AD0765">
      <w:pPr>
        <w:pStyle w:val="Heading3"/>
      </w:pPr>
      <w:bookmarkStart w:id="34" w:name="_Toc368912264"/>
      <w:r w:rsidRPr="003602B9">
        <w:t>Reuse of Existing Common Services/Utilities</w:t>
      </w:r>
      <w:bookmarkStart w:id="35" w:name="_Toc207768259"/>
      <w:bookmarkEnd w:id="33"/>
      <w:bookmarkEnd w:id="34"/>
    </w:p>
    <w:p w14:paraId="3488AC80"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7A4E8589" w14:textId="77777777" w:rsidR="00AD0765" w:rsidRDefault="009D4FE0" w:rsidP="00AD0765">
      <w:pPr>
        <w:pStyle w:val="Heading3"/>
      </w:pPr>
      <w:bookmarkStart w:id="36" w:name="_Toc368912265"/>
      <w:r w:rsidRPr="003602B9">
        <w:t>Creation of New Common Services/Utilities</w:t>
      </w:r>
      <w:bookmarkStart w:id="37" w:name="_Toc207768260"/>
      <w:bookmarkEnd w:id="35"/>
      <w:bookmarkEnd w:id="36"/>
    </w:p>
    <w:p w14:paraId="3165CD36"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14:paraId="297E4E96" w14:textId="77777777" w:rsidR="00AD0765" w:rsidRDefault="009D4FE0" w:rsidP="00AD0765">
      <w:pPr>
        <w:pStyle w:val="Heading3"/>
      </w:pPr>
      <w:bookmarkStart w:id="38" w:name="_Toc368912266"/>
      <w:r w:rsidRPr="003602B9">
        <w:t>User Interface Paradigms</w:t>
      </w:r>
      <w:bookmarkStart w:id="39" w:name="_Toc207768263"/>
      <w:bookmarkEnd w:id="37"/>
      <w:bookmarkEnd w:id="38"/>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0" w:name="_Toc368912267"/>
      <w:r w:rsidRPr="003602B9">
        <w:t>System Interface Paradigms</w:t>
      </w:r>
      <w:bookmarkStart w:id="41" w:name="_Toc207768264"/>
      <w:bookmarkEnd w:id="39"/>
      <w:bookmarkEnd w:id="40"/>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2" w:name="_Toc368912268"/>
      <w:r w:rsidRPr="003602B9">
        <w:t xml:space="preserve">Error Detection </w:t>
      </w:r>
      <w:bookmarkStart w:id="43" w:name="_Toc361156523"/>
      <w:bookmarkStart w:id="44" w:name="_Toc207768265"/>
      <w:bookmarkEnd w:id="41"/>
      <w:r w:rsidR="005E7584">
        <w:t>/ Exceptional Handling</w:t>
      </w:r>
      <w:bookmarkEnd w:id="42"/>
      <w:bookmarkEnd w:id="43"/>
    </w:p>
    <w:p w14:paraId="67C5A003" w14:textId="77777777" w:rsidR="00F46DA6" w:rsidRPr="000C74B2"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2398946B" w14:textId="77777777" w:rsidR="00AD0765" w:rsidRDefault="009D4FE0" w:rsidP="00FD12E4">
      <w:pPr>
        <w:pStyle w:val="Heading3"/>
      </w:pPr>
      <w:bookmarkStart w:id="45" w:name="_Toc368912269"/>
      <w:r w:rsidRPr="003602B9">
        <w:t>Memory Management</w:t>
      </w:r>
      <w:bookmarkStart w:id="46" w:name="_Toc207768266"/>
      <w:bookmarkEnd w:id="44"/>
      <w:bookmarkEnd w:id="45"/>
    </w:p>
    <w:p w14:paraId="2F8293FB" w14:textId="77777777" w:rsidR="000C74B2" w:rsidRP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3F73C61F" w14:textId="77777777" w:rsidR="00AD0765" w:rsidRDefault="009D4FE0" w:rsidP="00FD12E4">
      <w:pPr>
        <w:pStyle w:val="Heading3"/>
      </w:pPr>
      <w:bookmarkStart w:id="47" w:name="_Toc368912270"/>
      <w:r w:rsidRPr="003602B9">
        <w:t>Performance</w:t>
      </w:r>
      <w:bookmarkStart w:id="48" w:name="_Toc207768267"/>
      <w:bookmarkEnd w:id="46"/>
      <w:bookmarkEnd w:id="47"/>
    </w:p>
    <w:p w14:paraId="247F1B4F" w14:textId="77777777" w:rsidR="00144C4C" w:rsidRDefault="00144C4C" w:rsidP="00144C4C">
      <w:pPr>
        <w:jc w:val="both"/>
        <w:rPr>
          <w:rFonts w:ascii="Arial" w:hAnsi="Arial" w:cs="Arial"/>
          <w:i/>
          <w:iCs/>
          <w:color w:val="548DD4" w:themeColor="text2" w:themeTint="99"/>
        </w:rPr>
      </w:pPr>
      <w:r>
        <w:rPr>
          <w:rFonts w:ascii="Arial" w:hAnsi="Arial" w:cs="Arial"/>
          <w:i/>
          <w:iCs/>
          <w:color w:val="548DD4" w:themeColor="text2" w:themeTint="99"/>
        </w:rPr>
        <w:t xml:space="preserve">            </w:t>
      </w:r>
      <w:r w:rsidRPr="00144C4C">
        <w:rPr>
          <w:rFonts w:ascii="Arial" w:hAnsi="Arial" w:cs="Arial"/>
          <w:i/>
          <w:iCs/>
          <w:color w:val="548DD4" w:themeColor="text2" w:themeTint="99"/>
        </w:rPr>
        <w:t xml:space="preserve">The system will work on the client’s terminal . The performance will depend on the </w:t>
      </w:r>
      <w:r>
        <w:rPr>
          <w:rFonts w:ascii="Arial" w:hAnsi="Arial" w:cs="Arial"/>
          <w:i/>
          <w:iCs/>
          <w:color w:val="548DD4" w:themeColor="text2" w:themeTint="99"/>
        </w:rPr>
        <w:t xml:space="preserve"> hardware</w:t>
      </w:r>
    </w:p>
    <w:p w14:paraId="73851DE9" w14:textId="0B82CD3E" w:rsidR="00144C4C" w:rsidRPr="00144C4C" w:rsidRDefault="00144C4C" w:rsidP="00144C4C">
      <w:pPr>
        <w:jc w:val="both"/>
        <w:rPr>
          <w:rFonts w:ascii="Arial" w:hAnsi="Arial" w:cs="Arial"/>
          <w:i/>
          <w:iCs/>
          <w:color w:val="548DD4" w:themeColor="text2" w:themeTint="99"/>
        </w:rPr>
      </w:pPr>
      <w:r>
        <w:rPr>
          <w:rFonts w:ascii="Arial" w:hAnsi="Arial" w:cs="Arial"/>
          <w:i/>
          <w:iCs/>
          <w:color w:val="548DD4" w:themeColor="text2" w:themeTint="99"/>
        </w:rPr>
        <w:t xml:space="preserve">            </w:t>
      </w:r>
      <w:r w:rsidRPr="00144C4C">
        <w:rPr>
          <w:rFonts w:ascii="Arial" w:hAnsi="Arial" w:cs="Arial"/>
          <w:i/>
          <w:iCs/>
          <w:color w:val="548DD4" w:themeColor="text2" w:themeTint="99"/>
        </w:rPr>
        <w:t>component of the user’s system.</w:t>
      </w:r>
    </w:p>
    <w:p w14:paraId="5784671B" w14:textId="54D96589" w:rsidR="00272E71" w:rsidRPr="00144C4C" w:rsidRDefault="00272E71" w:rsidP="00144C4C">
      <w:pPr>
        <w:pStyle w:val="InfoBlue"/>
        <w:jc w:val="both"/>
        <w:rPr>
          <w:rFonts w:ascii="Arial" w:hAnsi="Arial" w:cs="Arial"/>
        </w:rPr>
      </w:pPr>
    </w:p>
    <w:p w14:paraId="0D745A77" w14:textId="77777777" w:rsidR="00AD0765" w:rsidRDefault="009D4FE0" w:rsidP="00FD12E4">
      <w:pPr>
        <w:pStyle w:val="Heading3"/>
      </w:pPr>
      <w:bookmarkStart w:id="49" w:name="_Toc368912271"/>
      <w:r w:rsidRPr="003602B9">
        <w:t>Security</w:t>
      </w:r>
      <w:bookmarkStart w:id="50" w:name="_Toc207768271"/>
      <w:bookmarkEnd w:id="48"/>
      <w:bookmarkEnd w:id="49"/>
    </w:p>
    <w:p w14:paraId="43BF5109" w14:textId="77777777" w:rsidR="00272E71" w:rsidRP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1D949CE4" w14:textId="77777777" w:rsidR="00AD0765" w:rsidRDefault="009D4FE0" w:rsidP="00FD12E4">
      <w:pPr>
        <w:pStyle w:val="Heading3"/>
      </w:pPr>
      <w:bookmarkStart w:id="51" w:name="_Toc368912272"/>
      <w:r w:rsidRPr="00272E71">
        <w:t>Concurrency and Synchronization</w:t>
      </w:r>
      <w:bookmarkStart w:id="52" w:name="_Toc207768272"/>
      <w:bookmarkEnd w:id="50"/>
      <w:bookmarkEnd w:id="51"/>
    </w:p>
    <w:p w14:paraId="69538967" w14:textId="77777777" w:rsidR="00DA6E32" w:rsidRPr="00DA6E32" w:rsidRDefault="00DA6E32" w:rsidP="00DA6E32">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14:paraId="44CB258F" w14:textId="7425AA6E" w:rsidR="00AD0765" w:rsidRDefault="009D4FE0" w:rsidP="00FD12E4">
      <w:pPr>
        <w:pStyle w:val="Heading3"/>
      </w:pPr>
      <w:bookmarkStart w:id="53" w:name="_Toc368912273"/>
      <w:r w:rsidRPr="003602B9">
        <w:lastRenderedPageBreak/>
        <w:t xml:space="preserve"> Maintenanc</w:t>
      </w:r>
      <w:bookmarkStart w:id="54" w:name="_Toc207768273"/>
      <w:bookmarkEnd w:id="52"/>
      <w:r w:rsidR="00AD0765">
        <w:t>e</w:t>
      </w:r>
      <w:bookmarkEnd w:id="53"/>
    </w:p>
    <w:bookmarkEnd w:id="54"/>
    <w:p w14:paraId="13045393" w14:textId="5D649932" w:rsidR="00144C4C" w:rsidRPr="00E56DAC" w:rsidRDefault="00144C4C" w:rsidP="00E56DAC">
      <w:pPr>
        <w:ind w:left="504" w:firstLine="51"/>
        <w:rPr>
          <w:rFonts w:ascii="Arial" w:hAnsi="Arial" w:cs="Arial"/>
          <w:sz w:val="24"/>
          <w:szCs w:val="24"/>
        </w:rPr>
      </w:pPr>
      <w:r w:rsidRPr="00E56DAC">
        <w:rPr>
          <w:rFonts w:ascii="Arial" w:hAnsi="Arial" w:cs="Arial"/>
          <w:sz w:val="24"/>
          <w:szCs w:val="24"/>
        </w:rPr>
        <w:t>Very little maintenance is required for this setup. Only the logging takes</w:t>
      </w:r>
      <w:r w:rsidR="00E56DAC">
        <w:rPr>
          <w:rFonts w:ascii="Arial" w:hAnsi="Arial" w:cs="Arial"/>
          <w:sz w:val="24"/>
          <w:szCs w:val="24"/>
        </w:rPr>
        <w:t xml:space="preserve"> </w:t>
      </w:r>
      <w:r w:rsidRPr="00E56DAC">
        <w:rPr>
          <w:rFonts w:ascii="Arial" w:hAnsi="Arial" w:cs="Arial"/>
          <w:sz w:val="24"/>
          <w:szCs w:val="24"/>
        </w:rPr>
        <w:t>space. It is</w:t>
      </w:r>
      <w:r w:rsidR="00E56DAC">
        <w:rPr>
          <w:rFonts w:ascii="Arial" w:hAnsi="Arial" w:cs="Arial"/>
          <w:sz w:val="24"/>
          <w:szCs w:val="24"/>
        </w:rPr>
        <w:t xml:space="preserve"> </w:t>
      </w:r>
      <w:r w:rsidRPr="00E56DAC">
        <w:rPr>
          <w:rFonts w:ascii="Arial" w:hAnsi="Arial" w:cs="Arial"/>
          <w:sz w:val="24"/>
          <w:szCs w:val="24"/>
        </w:rPr>
        <w:t>reliable and low cost and time efficient monitoring solution for any measuring opportunity.</w:t>
      </w:r>
      <w:r w:rsidR="00E56DAC">
        <w:rPr>
          <w:rFonts w:ascii="Arial" w:hAnsi="Arial" w:cs="Arial"/>
          <w:sz w:val="24"/>
          <w:szCs w:val="24"/>
        </w:rPr>
        <w:t xml:space="preserve"> </w:t>
      </w:r>
      <w:r w:rsidRPr="00E56DAC">
        <w:rPr>
          <w:rFonts w:ascii="Arial" w:hAnsi="Arial" w:cs="Arial"/>
          <w:sz w:val="24"/>
          <w:szCs w:val="24"/>
        </w:rPr>
        <w:t>It is of</w:t>
      </w:r>
      <w:r w:rsidR="00272FC9">
        <w:rPr>
          <w:rFonts w:ascii="Arial" w:hAnsi="Arial" w:cs="Arial"/>
          <w:sz w:val="24"/>
          <w:szCs w:val="24"/>
        </w:rPr>
        <w:t xml:space="preserve"> </w:t>
      </w:r>
      <w:r w:rsidRPr="00E56DAC">
        <w:rPr>
          <w:rFonts w:ascii="Arial" w:hAnsi="Arial" w:cs="Arial"/>
          <w:sz w:val="24"/>
          <w:szCs w:val="24"/>
        </w:rPr>
        <w:t>high accuracy, easy to use and greater versatility in every applications.</w:t>
      </w:r>
    </w:p>
    <w:p w14:paraId="406CC36E" w14:textId="40A848F9" w:rsidR="00D10D5F" w:rsidRDefault="00D10D5F" w:rsidP="00C26C21">
      <w:pPr>
        <w:pStyle w:val="InfoBlue"/>
        <w:jc w:val="both"/>
        <w:rPr>
          <w:rFonts w:ascii="Arial" w:hAnsi="Arial" w:cs="Arial"/>
        </w:rPr>
      </w:pPr>
    </w:p>
    <w:p w14:paraId="27921CB1" w14:textId="77777777" w:rsidR="00D10D5F" w:rsidRDefault="00D10D5F" w:rsidP="00D10D5F">
      <w:pPr>
        <w:pStyle w:val="Heading1"/>
      </w:pPr>
      <w:bookmarkStart w:id="55" w:name="_Toc207768275"/>
      <w:bookmarkStart w:id="56" w:name="_Toc368912274"/>
      <w:r w:rsidRPr="003602B9">
        <w:t>System Architecture</w:t>
      </w:r>
      <w:bookmarkStart w:id="57" w:name="_Toc207768276"/>
      <w:bookmarkEnd w:id="55"/>
      <w:bookmarkEnd w:id="56"/>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58" w:name="_Toc368912275"/>
      <w:r w:rsidRPr="003602B9">
        <w:t>System Architecture Diagram.</w:t>
      </w:r>
      <w:r>
        <w:t xml:space="preserve"> </w:t>
      </w:r>
      <w:r w:rsidRPr="003602B9">
        <w:t>(Not Necessary)</w:t>
      </w:r>
      <w:bookmarkStart w:id="59" w:name="_Toc207768278"/>
      <w:bookmarkEnd w:id="57"/>
      <w:bookmarkEnd w:id="58"/>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60" w:name="_Toc368912276"/>
      <w:r w:rsidRPr="003602B9">
        <w:t>System Use-Cases</w:t>
      </w:r>
      <w:bookmarkStart w:id="61" w:name="_Toc207768279"/>
      <w:bookmarkEnd w:id="59"/>
      <w:bookmarkEnd w:id="60"/>
    </w:p>
    <w:p w14:paraId="1193970F" w14:textId="77777777" w:rsidR="00D00827" w:rsidRP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14:paraId="6616E2C1" w14:textId="77777777" w:rsidR="00D10D5F" w:rsidRDefault="00D10D5F" w:rsidP="00D10D5F">
      <w:pPr>
        <w:pStyle w:val="Heading2"/>
      </w:pPr>
      <w:bookmarkStart w:id="62" w:name="_Toc368912277"/>
      <w:r w:rsidRPr="003602B9">
        <w:t>Subsystem Architecture</w:t>
      </w:r>
      <w:bookmarkStart w:id="63" w:name="_Toc207768280"/>
      <w:bookmarkEnd w:id="61"/>
      <w:bookmarkEnd w:id="62"/>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64" w:name="_Toc368912278"/>
      <w:r w:rsidRPr="003602B9">
        <w:t>System Interfaces</w:t>
      </w:r>
      <w:bookmarkStart w:id="65" w:name="_Toc207768281"/>
      <w:bookmarkEnd w:id="63"/>
      <w:bookmarkEnd w:id="64"/>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14:paraId="62D54D67" w14:textId="77777777" w:rsidR="00D10D5F" w:rsidRDefault="00D10D5F" w:rsidP="00D10D5F">
      <w:pPr>
        <w:pStyle w:val="Heading3"/>
      </w:pPr>
      <w:bookmarkStart w:id="66" w:name="_Toc368912279"/>
      <w:r w:rsidRPr="003602B9">
        <w:t>Internal Interfaces</w:t>
      </w:r>
      <w:bookmarkStart w:id="67" w:name="_Toc207768282"/>
      <w:bookmarkEnd w:id="65"/>
      <w:bookmarkEnd w:id="66"/>
    </w:p>
    <w:p w14:paraId="2C075F55" w14:textId="77777777" w:rsidR="00BC43AA" w:rsidRPr="00BC43AA" w:rsidRDefault="00BC43AA" w:rsidP="00BC43AA">
      <w:pPr>
        <w:pStyle w:val="InfoBlue"/>
        <w:jc w:val="both"/>
        <w:rPr>
          <w:rFonts w:ascii="Arial" w:hAnsi="Arial" w:cs="Arial"/>
        </w:rPr>
      </w:pPr>
      <w:r w:rsidRPr="00BC43AA">
        <w:rPr>
          <w:rFonts w:ascii="Arial" w:hAnsi="Arial" w:cs="Arial"/>
        </w:rPr>
        <w:t xml:space="preserve">[Document all the details of Internal Interfaces the system interacts with along with the </w:t>
      </w:r>
      <w:r w:rsidRPr="00BC43AA">
        <w:rPr>
          <w:rFonts w:ascii="Arial" w:hAnsi="Arial" w:cs="Arial"/>
        </w:rPr>
        <w:lastRenderedPageBreak/>
        <w:t>details of data flow and frequency.]</w:t>
      </w:r>
    </w:p>
    <w:p w14:paraId="31E0FD79" w14:textId="77777777" w:rsidR="00D10D5F" w:rsidRDefault="00D10D5F" w:rsidP="00D10D5F">
      <w:pPr>
        <w:pStyle w:val="Heading3"/>
      </w:pPr>
      <w:bookmarkStart w:id="68" w:name="_Toc368912280"/>
      <w:r>
        <w:t>External</w:t>
      </w:r>
      <w:r w:rsidRPr="003602B9">
        <w:t xml:space="preserve"> Interfaces</w:t>
      </w:r>
      <w:bookmarkStart w:id="69" w:name="_Toc207768283"/>
      <w:bookmarkEnd w:id="67"/>
      <w:bookmarkEnd w:id="68"/>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0" w:name="_Toc207768287"/>
      <w:bookmarkStart w:id="71" w:name="_Toc368912281"/>
      <w:bookmarkEnd w:id="69"/>
      <w:r w:rsidRPr="003602B9">
        <w:t>Detailed System Design</w:t>
      </w:r>
      <w:bookmarkStart w:id="72" w:name="_Toc207768300"/>
      <w:bookmarkEnd w:id="70"/>
      <w:bookmarkEnd w:id="71"/>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3" w:name="_Toc368912282"/>
      <w:r w:rsidRPr="003602B9">
        <w:t>Key Entities</w:t>
      </w:r>
      <w:bookmarkStart w:id="74" w:name="_Toc207768301"/>
      <w:bookmarkEnd w:id="72"/>
      <w:bookmarkEnd w:id="73"/>
    </w:p>
    <w:p w14:paraId="6E1B5C9E" w14:textId="77777777" w:rsidR="007B42B5" w:rsidRP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2ABD1110" w14:textId="77777777" w:rsidR="00F304DA" w:rsidRDefault="0045480B" w:rsidP="00F304DA">
      <w:pPr>
        <w:pStyle w:val="Heading2"/>
      </w:pPr>
      <w:bookmarkStart w:id="75" w:name="_Toc368912283"/>
      <w:r w:rsidRPr="003602B9">
        <w:t>Detailed-Level Database Design</w:t>
      </w:r>
      <w:bookmarkStart w:id="76" w:name="_Toc207768303"/>
      <w:bookmarkEnd w:id="74"/>
      <w:bookmarkEnd w:id="75"/>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77" w:name="_Toc361156525"/>
      <w:bookmarkStart w:id="78" w:name="_Toc368912284"/>
      <w:r>
        <w:t>Data Mapping Information</w:t>
      </w:r>
      <w:bookmarkEnd w:id="77"/>
      <w:bookmarkEnd w:id="78"/>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000000" w:rsidP="00E431BD">
      <w:pPr>
        <w:pStyle w:val="InfoBlue"/>
        <w:jc w:val="both"/>
        <w:rPr>
          <w:rFonts w:ascii="Arial" w:hAnsi="Arial" w:cs="Arial"/>
        </w:rPr>
      </w:pPr>
      <w:hyperlink r:id="rId17"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18"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000000" w:rsidP="00E431BD">
      <w:pPr>
        <w:pStyle w:val="InfoBlue"/>
        <w:jc w:val="both"/>
      </w:pPr>
      <w:hyperlink r:id="rId19"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14:paraId="39639367" w14:textId="77777777" w:rsidR="005E7584" w:rsidRDefault="005E7584" w:rsidP="005E7584">
      <w:pPr>
        <w:pStyle w:val="Heading3"/>
      </w:pPr>
      <w:bookmarkStart w:id="79" w:name="_Toc368912285"/>
      <w:r w:rsidRPr="003602B9">
        <w:t>Data Conversion</w:t>
      </w:r>
      <w:bookmarkEnd w:id="79"/>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w:t>
      </w:r>
      <w:r w:rsidRPr="00E431BD">
        <w:rPr>
          <w:rFonts w:ascii="Arial" w:hAnsi="Arial" w:cs="Arial"/>
        </w:rPr>
        <w:lastRenderedPageBreak/>
        <w:t>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80" w:name="_Toc368912286"/>
      <w:r w:rsidRPr="003602B9">
        <w:t>Archival and retention requirements</w:t>
      </w:r>
      <w:bookmarkStart w:id="81" w:name="_Toc207768304"/>
      <w:bookmarkEnd w:id="76"/>
      <w:bookmarkEnd w:id="80"/>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2" w:name="_Toc368912287"/>
      <w:r>
        <w:t>Disaster and Failure Recovery</w:t>
      </w:r>
      <w:bookmarkEnd w:id="82"/>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3" w:name="_Toc361156518"/>
      <w:bookmarkStart w:id="84" w:name="_Toc368912288"/>
      <w:r>
        <w:t>Business Process workflow</w:t>
      </w:r>
      <w:bookmarkEnd w:id="83"/>
      <w:bookmarkEnd w:id="84"/>
      <w:r>
        <w:t xml:space="preserve"> </w:t>
      </w:r>
    </w:p>
    <w:p w14:paraId="27D3B863"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0557BE5" w14:textId="77777777" w:rsidR="00E120EC" w:rsidRDefault="00E120EC" w:rsidP="002039EE">
      <w:pPr>
        <w:pStyle w:val="Heading2"/>
      </w:pPr>
      <w:bookmarkStart w:id="85" w:name="_Toc361156519"/>
      <w:bookmarkStart w:id="86" w:name="_Toc368912289"/>
      <w:r>
        <w:t>Business Process Modeling and Management (as applicable)</w:t>
      </w:r>
      <w:bookmarkEnd w:id="85"/>
      <w:bookmarkEnd w:id="86"/>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87" w:name="_Toc361156521"/>
      <w:bookmarkStart w:id="88" w:name="_Toc368912290"/>
      <w:r>
        <w:t>Business Logic</w:t>
      </w:r>
      <w:bookmarkEnd w:id="87"/>
      <w:bookmarkEnd w:id="88"/>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89" w:name="_Toc361156522"/>
      <w:bookmarkStart w:id="90" w:name="_Toc368912291"/>
      <w:r>
        <w:t>Variables</w:t>
      </w:r>
      <w:bookmarkEnd w:id="89"/>
      <w:bookmarkEnd w:id="90"/>
    </w:p>
    <w:p w14:paraId="5595D399" w14:textId="77777777" w:rsidR="00A610A4" w:rsidRPr="00A610A4" w:rsidRDefault="000C58FF" w:rsidP="000C58FF">
      <w:pPr>
        <w:pStyle w:val="InfoBlue"/>
        <w:jc w:val="both"/>
      </w:pPr>
      <w:r w:rsidRPr="00A610A4">
        <w:rPr>
          <w:rFonts w:ascii="Arial" w:hAnsi="Arial" w:cs="Arial"/>
        </w:rPr>
        <w:t xml:space="preserve">[Document the </w:t>
      </w:r>
      <w:r>
        <w:rPr>
          <w:rFonts w:ascii="Arial" w:hAnsi="Arial" w:cs="Arial"/>
        </w:rPr>
        <w:t>details of Variables, naming conventions, usage etc in this section.</w:t>
      </w:r>
      <w:r w:rsidRPr="00A610A4">
        <w:rPr>
          <w:rFonts w:ascii="Arial" w:hAnsi="Arial" w:cs="Arial"/>
        </w:rPr>
        <w:t>]</w:t>
      </w:r>
    </w:p>
    <w:p w14:paraId="6FE379BC" w14:textId="77777777" w:rsidR="00E120EC" w:rsidRDefault="00E120EC" w:rsidP="00E120EC">
      <w:pPr>
        <w:pStyle w:val="Heading2"/>
      </w:pPr>
      <w:bookmarkStart w:id="91" w:name="_Toc361156524"/>
      <w:bookmarkStart w:id="92" w:name="_Toc368912292"/>
      <w:r>
        <w:t>Activity / Class Diagrams (as applicable)</w:t>
      </w:r>
      <w:bookmarkEnd w:id="91"/>
      <w:bookmarkEnd w:id="92"/>
    </w:p>
    <w:p w14:paraId="04C20362" w14:textId="77777777" w:rsidR="000C58FF" w:rsidRP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2208713D" w14:textId="77777777" w:rsidR="00193769" w:rsidRDefault="00193769" w:rsidP="00193769">
      <w:pPr>
        <w:pStyle w:val="Heading2"/>
      </w:pPr>
      <w:bookmarkStart w:id="93" w:name="_Toc368912293"/>
      <w:r>
        <w:t>Data Migration</w:t>
      </w:r>
      <w:bookmarkEnd w:id="93"/>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94" w:name="_Toc502732269"/>
      <w:bookmarkStart w:id="95" w:name="_Toc368912294"/>
      <w:r>
        <w:t>Architectural Representation</w:t>
      </w:r>
      <w:bookmarkEnd w:id="94"/>
      <w:bookmarkEnd w:id="95"/>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96" w:name="_Toc502732270"/>
      <w:bookmarkStart w:id="97" w:name="_Toc368912295"/>
      <w:r>
        <w:t>Architectural Goals and Constraints</w:t>
      </w:r>
      <w:bookmarkEnd w:id="96"/>
      <w:bookmarkEnd w:id="97"/>
      <w:r>
        <w:t xml:space="preserve"> </w:t>
      </w:r>
    </w:p>
    <w:p w14:paraId="4756924D" w14:textId="77777777" w:rsidR="001E2AC5" w:rsidRDefault="001E2AC5" w:rsidP="001E2AC5">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14:paraId="5F3775E7" w14:textId="77777777" w:rsidR="001E2AC5" w:rsidRDefault="001E2AC5" w:rsidP="001E2AC5">
      <w:pPr>
        <w:pStyle w:val="Heading3"/>
      </w:pPr>
      <w:bookmarkStart w:id="98" w:name="_Toc502732271"/>
      <w:bookmarkStart w:id="99" w:name="_Toc368912296"/>
      <w:r>
        <w:t>Logical View</w:t>
      </w:r>
      <w:bookmarkEnd w:id="98"/>
      <w:bookmarkEnd w:id="99"/>
      <w:r>
        <w:t xml:space="preserve"> </w:t>
      </w:r>
    </w:p>
    <w:p w14:paraId="6DB30844" w14:textId="77777777" w:rsidR="001E2AC5" w:rsidRDefault="001E2AC5" w:rsidP="001E2AC5">
      <w:pPr>
        <w:pStyle w:val="InfoBlue"/>
        <w:jc w:val="both"/>
        <w:rPr>
          <w:rFonts w:ascii="Arial" w:hAnsi="Arial" w:cs="Arial"/>
        </w:rPr>
      </w:pPr>
      <w:r>
        <w:rPr>
          <w:rFonts w:ascii="Arial" w:hAnsi="Arial" w:cs="Arial"/>
        </w:rPr>
        <w:t xml:space="preserve">[This section describes the architecturally significant parts of the design model, such as its </w:t>
      </w:r>
      <w:r>
        <w:rPr>
          <w:rFonts w:ascii="Arial" w:hAnsi="Arial" w:cs="Arial"/>
        </w:rPr>
        <w:lastRenderedPageBreak/>
        <w:t>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77777777" w:rsidR="001E2AC5" w:rsidRDefault="001E2AC5" w:rsidP="001E2AC5">
      <w:pPr>
        <w:pStyle w:val="Heading3"/>
      </w:pPr>
      <w:bookmarkStart w:id="100" w:name="_Toc502732273"/>
      <w:bookmarkStart w:id="101" w:name="_Toc368912297"/>
      <w:r>
        <w:t>Architecturally Significant Design Packages</w:t>
      </w:r>
      <w:bookmarkEnd w:id="100"/>
      <w:bookmarkEnd w:id="101"/>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02" w:name="_Toc502732274"/>
      <w:bookmarkStart w:id="103" w:name="_Toc368912298"/>
      <w:r>
        <w:t>Data model</w:t>
      </w:r>
      <w:bookmarkEnd w:id="102"/>
      <w:bookmarkEnd w:id="103"/>
      <w:r>
        <w:t xml:space="preserve"> </w:t>
      </w:r>
    </w:p>
    <w:p w14:paraId="2D9D2A89" w14:textId="77777777" w:rsidR="001E2AC5" w:rsidRPr="00E90E87" w:rsidRDefault="001E2AC5" w:rsidP="00E90E87">
      <w:pPr>
        <w:pStyle w:val="ListParagraph"/>
        <w:numPr>
          <w:ilvl w:val="0"/>
          <w:numId w:val="42"/>
        </w:numPr>
        <w:rPr>
          <w:rFonts w:ascii="Arial" w:hAnsi="Arial" w:cs="Arial"/>
        </w:rPr>
      </w:pPr>
      <w:bookmarkStart w:id="104" w:name="_Toc502732275"/>
      <w:r w:rsidRPr="00E90E87">
        <w:rPr>
          <w:rFonts w:ascii="Arial" w:hAnsi="Arial" w:cs="Arial"/>
          <w:b/>
          <w:sz w:val="24"/>
        </w:rPr>
        <w:t>Legacy system data model</w:t>
      </w:r>
      <w:bookmarkEnd w:id="104"/>
    </w:p>
    <w:p w14:paraId="01758950" w14:textId="77777777" w:rsidR="001E2AC5" w:rsidRPr="00E90E87" w:rsidRDefault="001E2AC5" w:rsidP="00E90E87">
      <w:pPr>
        <w:pStyle w:val="ListParagraph"/>
        <w:numPr>
          <w:ilvl w:val="0"/>
          <w:numId w:val="42"/>
        </w:numPr>
        <w:rPr>
          <w:rFonts w:ascii="Arial" w:hAnsi="Arial" w:cs="Arial"/>
          <w:b/>
          <w:sz w:val="24"/>
        </w:rPr>
      </w:pPr>
      <w:bookmarkStart w:id="105" w:name="_Toc502732276"/>
      <w:r w:rsidRPr="00E90E87">
        <w:rPr>
          <w:rFonts w:ascii="Arial" w:hAnsi="Arial" w:cs="Arial"/>
          <w:b/>
          <w:sz w:val="24"/>
        </w:rPr>
        <w:t>Proposed system data model</w:t>
      </w:r>
      <w:bookmarkEnd w:id="105"/>
    </w:p>
    <w:p w14:paraId="152176BD" w14:textId="77777777" w:rsidR="001E2AC5" w:rsidRPr="00E90E87" w:rsidRDefault="001E2AC5" w:rsidP="00E90E87">
      <w:pPr>
        <w:pStyle w:val="ListParagraph"/>
        <w:numPr>
          <w:ilvl w:val="0"/>
          <w:numId w:val="42"/>
        </w:numPr>
        <w:rPr>
          <w:rFonts w:ascii="Arial" w:hAnsi="Arial" w:cs="Arial"/>
          <w:b/>
          <w:sz w:val="24"/>
        </w:rPr>
      </w:pPr>
      <w:bookmarkStart w:id="106" w:name="_Toc502732277"/>
      <w:r w:rsidRPr="00E90E87">
        <w:rPr>
          <w:rFonts w:ascii="Arial" w:hAnsi="Arial" w:cs="Arial"/>
          <w:b/>
          <w:sz w:val="24"/>
        </w:rPr>
        <w:t>Interface data model</w:t>
      </w:r>
      <w:bookmarkEnd w:id="106"/>
      <w:r w:rsidRPr="00E90E87">
        <w:rPr>
          <w:rFonts w:ascii="Arial" w:hAnsi="Arial" w:cs="Arial"/>
        </w:rPr>
        <w:t xml:space="preserve"> </w:t>
      </w:r>
    </w:p>
    <w:p w14:paraId="3FD4FEBD" w14:textId="77777777" w:rsidR="001E2AC5" w:rsidRDefault="001E2AC5" w:rsidP="001E2AC5">
      <w:pPr>
        <w:pStyle w:val="Heading3"/>
      </w:pPr>
      <w:bookmarkStart w:id="107" w:name="_Toc368912299"/>
      <w:r>
        <w:t>Deployment View</w:t>
      </w:r>
      <w:bookmarkEnd w:id="107"/>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08" w:name="_Toc368912300"/>
      <w:r w:rsidRPr="003602B9">
        <w:t>Environment Description</w:t>
      </w:r>
      <w:bookmarkStart w:id="109" w:name="_Toc207768305"/>
      <w:bookmarkEnd w:id="81"/>
      <w:bookmarkEnd w:id="108"/>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0AFD04E" w14:textId="61A8B167" w:rsidR="0033685F" w:rsidRDefault="00F304DA" w:rsidP="006F49FB">
      <w:pPr>
        <w:pStyle w:val="Heading2"/>
      </w:pPr>
      <w:bookmarkStart w:id="110" w:name="_Toc368912301"/>
      <w:r w:rsidRPr="003602B9">
        <w:t>Time Zone Support</w:t>
      </w:r>
      <w:bookmarkStart w:id="111" w:name="_Toc207768306"/>
      <w:bookmarkEnd w:id="109"/>
      <w:bookmarkEnd w:id="110"/>
    </w:p>
    <w:p w14:paraId="1FAAB641" w14:textId="495C1F9A" w:rsidR="006F49FB" w:rsidRPr="006F49FB" w:rsidRDefault="006F49FB" w:rsidP="006F49FB">
      <w:pPr>
        <w:pStyle w:val="ListParagraph"/>
        <w:numPr>
          <w:ilvl w:val="0"/>
          <w:numId w:val="33"/>
        </w:numPr>
        <w:rPr>
          <w:sz w:val="24"/>
          <w:szCs w:val="24"/>
        </w:rPr>
      </w:pPr>
      <w:r w:rsidRPr="006F49FB">
        <w:rPr>
          <w:sz w:val="24"/>
          <w:szCs w:val="24"/>
        </w:rPr>
        <w:t>IST Kolkata (GMT + 5:30)</w:t>
      </w:r>
    </w:p>
    <w:p w14:paraId="53D72A35" w14:textId="77777777" w:rsidR="00F304DA" w:rsidRDefault="00F304DA" w:rsidP="00F304DA">
      <w:pPr>
        <w:pStyle w:val="Heading2"/>
      </w:pPr>
      <w:bookmarkStart w:id="112" w:name="_Toc368912302"/>
      <w:r w:rsidRPr="003602B9">
        <w:t>Language Support</w:t>
      </w:r>
      <w:bookmarkStart w:id="113" w:name="_Toc207768307"/>
      <w:bookmarkEnd w:id="111"/>
      <w:bookmarkEnd w:id="112"/>
    </w:p>
    <w:p w14:paraId="007B2659" w14:textId="01213FE4" w:rsidR="0033685F" w:rsidRPr="006F49FB" w:rsidRDefault="006F49FB" w:rsidP="006F49FB">
      <w:pPr>
        <w:pStyle w:val="InfoBlue"/>
        <w:numPr>
          <w:ilvl w:val="0"/>
          <w:numId w:val="33"/>
        </w:numPr>
        <w:jc w:val="both"/>
        <w:rPr>
          <w:i w:val="0"/>
          <w:iCs/>
          <w:color w:val="auto"/>
          <w:sz w:val="24"/>
          <w:szCs w:val="24"/>
        </w:rPr>
      </w:pPr>
      <w:r w:rsidRPr="006F49FB">
        <w:rPr>
          <w:rFonts w:ascii="Arial" w:hAnsi="Arial" w:cs="Arial"/>
          <w:i w:val="0"/>
          <w:iCs/>
          <w:color w:val="auto"/>
          <w:sz w:val="24"/>
          <w:szCs w:val="24"/>
        </w:rPr>
        <w:t>English</w:t>
      </w:r>
    </w:p>
    <w:p w14:paraId="0F7AD7D0" w14:textId="77777777" w:rsidR="00F304DA" w:rsidRDefault="00F304DA" w:rsidP="00F304DA">
      <w:pPr>
        <w:pStyle w:val="Heading2"/>
      </w:pPr>
      <w:bookmarkStart w:id="114" w:name="_Toc368912303"/>
      <w:r w:rsidRPr="003602B9">
        <w:t>User Desktop Requirements</w:t>
      </w:r>
      <w:bookmarkStart w:id="115" w:name="_Toc207768308"/>
      <w:bookmarkEnd w:id="113"/>
      <w:bookmarkEnd w:id="114"/>
    </w:p>
    <w:p w14:paraId="4DF27C53" w14:textId="77777777" w:rsidR="00363E76" w:rsidRPr="00363E76" w:rsidRDefault="00363E76" w:rsidP="00363E76">
      <w:pPr>
        <w:pStyle w:val="paragraph"/>
        <w:numPr>
          <w:ilvl w:val="0"/>
          <w:numId w:val="33"/>
        </w:numPr>
        <w:spacing w:before="0" w:beforeAutospacing="0" w:after="0" w:afterAutospacing="0"/>
        <w:jc w:val="both"/>
        <w:textAlignment w:val="baseline"/>
        <w:rPr>
          <w:rStyle w:val="eop"/>
        </w:rPr>
      </w:pPr>
      <w:r w:rsidRPr="00363E76">
        <w:rPr>
          <w:rStyle w:val="normaltextrun"/>
        </w:rPr>
        <w:t>64-bit processor, 1 GHz or faster</w:t>
      </w:r>
    </w:p>
    <w:p w14:paraId="0BE1BB42" w14:textId="77777777" w:rsidR="00363E76" w:rsidRPr="00363E76" w:rsidRDefault="00363E76" w:rsidP="00363E76">
      <w:pPr>
        <w:pStyle w:val="paragraph"/>
        <w:numPr>
          <w:ilvl w:val="0"/>
          <w:numId w:val="33"/>
        </w:numPr>
        <w:spacing w:before="0" w:beforeAutospacing="0" w:after="0" w:afterAutospacing="0"/>
        <w:jc w:val="both"/>
        <w:textAlignment w:val="baseline"/>
        <w:rPr>
          <w:rStyle w:val="eop"/>
        </w:rPr>
      </w:pPr>
      <w:r w:rsidRPr="00363E76">
        <w:rPr>
          <w:rStyle w:val="normaltextrun"/>
        </w:rPr>
        <w:t>At least 2 GB free hard drive space</w:t>
      </w:r>
    </w:p>
    <w:p w14:paraId="76B5F1DF" w14:textId="38E387E9" w:rsidR="0033685F" w:rsidRPr="00363E76" w:rsidRDefault="00363E76" w:rsidP="00363E76">
      <w:pPr>
        <w:pStyle w:val="paragraph"/>
        <w:numPr>
          <w:ilvl w:val="0"/>
          <w:numId w:val="33"/>
        </w:numPr>
        <w:spacing w:before="0" w:beforeAutospacing="0" w:after="0" w:afterAutospacing="0"/>
        <w:jc w:val="both"/>
        <w:textAlignment w:val="baseline"/>
        <w:rPr>
          <w:rFonts w:ascii="Segoe UI" w:hAnsi="Segoe UI" w:cs="Segoe UI"/>
        </w:rPr>
      </w:pPr>
      <w:r w:rsidRPr="00363E76">
        <w:rPr>
          <w:rStyle w:val="normaltextrun"/>
        </w:rPr>
        <w:t>At least 1 GB RAM</w:t>
      </w:r>
    </w:p>
    <w:p w14:paraId="3D0CDCE7" w14:textId="77777777" w:rsidR="00F304DA" w:rsidRDefault="00F304DA" w:rsidP="00F304DA">
      <w:pPr>
        <w:pStyle w:val="Heading2"/>
      </w:pPr>
      <w:bookmarkStart w:id="116" w:name="_Toc368912304"/>
      <w:r w:rsidRPr="003602B9">
        <w:t>Server-Side Requirements</w:t>
      </w:r>
      <w:bookmarkStart w:id="117" w:name="_Toc207768309"/>
      <w:bookmarkEnd w:id="115"/>
      <w:bookmarkEnd w:id="116"/>
    </w:p>
    <w:p w14:paraId="490966DB" w14:textId="77777777" w:rsidR="00363E76" w:rsidRDefault="00363E76" w:rsidP="00363E76">
      <w:pPr>
        <w:pStyle w:val="paragraph"/>
        <w:numPr>
          <w:ilvl w:val="0"/>
          <w:numId w:val="36"/>
        </w:numPr>
        <w:spacing w:before="0" w:beforeAutospacing="0" w:after="0" w:afterAutospacing="0"/>
        <w:jc w:val="both"/>
        <w:textAlignment w:val="baseline"/>
        <w:rPr>
          <w:rStyle w:val="eop"/>
        </w:rPr>
      </w:pPr>
      <w:r w:rsidRPr="00363E76">
        <w:rPr>
          <w:rStyle w:val="normaltextrun"/>
        </w:rPr>
        <w:t>64-bit processor, 1 GHz or faster</w:t>
      </w:r>
    </w:p>
    <w:p w14:paraId="7E49FECA" w14:textId="77777777" w:rsidR="00363E76" w:rsidRDefault="00363E76" w:rsidP="00363E76">
      <w:pPr>
        <w:pStyle w:val="paragraph"/>
        <w:numPr>
          <w:ilvl w:val="0"/>
          <w:numId w:val="36"/>
        </w:numPr>
        <w:spacing w:before="0" w:beforeAutospacing="0" w:after="0" w:afterAutospacing="0"/>
        <w:jc w:val="both"/>
        <w:textAlignment w:val="baseline"/>
        <w:rPr>
          <w:rStyle w:val="eop"/>
        </w:rPr>
      </w:pPr>
      <w:r w:rsidRPr="00363E76">
        <w:rPr>
          <w:rStyle w:val="normaltextrun"/>
        </w:rPr>
        <w:t>At least 1 GB free hard drive space</w:t>
      </w:r>
    </w:p>
    <w:p w14:paraId="2CE2D0EF" w14:textId="35CC6BA2" w:rsidR="00363E76" w:rsidRPr="00363E76" w:rsidRDefault="00363E76" w:rsidP="00363E76">
      <w:pPr>
        <w:pStyle w:val="paragraph"/>
        <w:numPr>
          <w:ilvl w:val="0"/>
          <w:numId w:val="36"/>
        </w:numPr>
        <w:spacing w:before="0" w:beforeAutospacing="0" w:after="0" w:afterAutospacing="0"/>
        <w:jc w:val="both"/>
        <w:textAlignment w:val="baseline"/>
        <w:rPr>
          <w:rFonts w:ascii="Segoe UI" w:hAnsi="Segoe UI" w:cs="Segoe UI"/>
        </w:rPr>
      </w:pPr>
      <w:r w:rsidRPr="00363E76">
        <w:rPr>
          <w:rStyle w:val="normaltextrun"/>
        </w:rPr>
        <w:t>At least 1GB RAM</w:t>
      </w:r>
      <w:r w:rsidRPr="00363E76">
        <w:rPr>
          <w:rStyle w:val="eop"/>
        </w:rPr>
        <w:t> </w:t>
      </w:r>
    </w:p>
    <w:p w14:paraId="318366E8" w14:textId="3B00C039" w:rsidR="0033685F" w:rsidRPr="00363E76" w:rsidRDefault="0033685F" w:rsidP="0033685F">
      <w:pPr>
        <w:pStyle w:val="InfoBlue"/>
        <w:jc w:val="both"/>
        <w:rPr>
          <w:rFonts w:ascii="Arial" w:hAnsi="Arial" w:cs="Arial"/>
          <w:i w:val="0"/>
          <w:iCs/>
        </w:rPr>
      </w:pPr>
    </w:p>
    <w:p w14:paraId="190F95B8" w14:textId="77777777" w:rsidR="00F304DA" w:rsidRDefault="00F304DA" w:rsidP="00F304DA">
      <w:pPr>
        <w:pStyle w:val="Heading3"/>
      </w:pPr>
      <w:bookmarkStart w:id="118" w:name="_Toc368912305"/>
      <w:r w:rsidRPr="003602B9">
        <w:lastRenderedPageBreak/>
        <w:t>Deployment Considerations</w:t>
      </w:r>
      <w:bookmarkStart w:id="119" w:name="_Toc207768310"/>
      <w:bookmarkEnd w:id="117"/>
      <w:bookmarkEnd w:id="118"/>
    </w:p>
    <w:p w14:paraId="493AAD66" w14:textId="73F80CB3" w:rsidR="00B86F1C" w:rsidRDefault="00B86F1C" w:rsidP="00B86F1C">
      <w:pPr>
        <w:pStyle w:val="paragraph"/>
        <w:numPr>
          <w:ilvl w:val="0"/>
          <w:numId w:val="40"/>
        </w:numPr>
        <w:spacing w:before="0" w:beforeAutospacing="0" w:after="0" w:afterAutospacing="0"/>
        <w:jc w:val="both"/>
        <w:textAlignment w:val="baseline"/>
        <w:rPr>
          <w:rFonts w:ascii="Segoe UI" w:hAnsi="Segoe UI" w:cs="Segoe UI"/>
          <w:sz w:val="18"/>
          <w:szCs w:val="18"/>
        </w:rPr>
      </w:pPr>
      <w:r>
        <w:rPr>
          <w:rStyle w:val="normaltextrun"/>
          <w:sz w:val="28"/>
          <w:szCs w:val="28"/>
        </w:rPr>
        <w:t>Easy setup: no session storage daemon, use tmpfs and memory caching to enhance performance.</w:t>
      </w:r>
      <w:r>
        <w:rPr>
          <w:rStyle w:val="eop"/>
          <w:sz w:val="28"/>
          <w:szCs w:val="28"/>
        </w:rPr>
        <w:t> </w:t>
      </w:r>
    </w:p>
    <w:p w14:paraId="6B1B0003" w14:textId="68FFE7A6" w:rsidR="00B86F1C" w:rsidRDefault="00B86F1C" w:rsidP="00B86F1C">
      <w:pPr>
        <w:pStyle w:val="paragraph"/>
        <w:numPr>
          <w:ilvl w:val="0"/>
          <w:numId w:val="40"/>
        </w:numPr>
        <w:spacing w:before="0" w:beforeAutospacing="0" w:after="0" w:afterAutospacing="0"/>
        <w:jc w:val="both"/>
        <w:textAlignment w:val="baseline"/>
        <w:rPr>
          <w:rFonts w:ascii="Segoe UI" w:hAnsi="Segoe UI" w:cs="Segoe UI"/>
          <w:sz w:val="18"/>
          <w:szCs w:val="18"/>
        </w:rPr>
      </w:pPr>
      <w:r>
        <w:rPr>
          <w:rStyle w:val="normaltextrun"/>
          <w:sz w:val="28"/>
          <w:szCs w:val="28"/>
        </w:rPr>
        <w:t>Local storage is used.</w:t>
      </w:r>
      <w:r>
        <w:rPr>
          <w:rStyle w:val="eop"/>
          <w:sz w:val="28"/>
          <w:szCs w:val="28"/>
        </w:rPr>
        <w:t> </w:t>
      </w:r>
    </w:p>
    <w:p w14:paraId="76D3E67D" w14:textId="77777777" w:rsidR="00B86F1C" w:rsidRDefault="00B86F1C" w:rsidP="00B86F1C">
      <w:pPr>
        <w:pStyle w:val="paragraph"/>
        <w:numPr>
          <w:ilvl w:val="0"/>
          <w:numId w:val="40"/>
        </w:numPr>
        <w:spacing w:before="0" w:beforeAutospacing="0" w:after="0" w:afterAutospacing="0"/>
        <w:jc w:val="both"/>
        <w:textAlignment w:val="baseline"/>
        <w:rPr>
          <w:rFonts w:ascii="Segoe UI" w:hAnsi="Segoe UI" w:cs="Segoe UI"/>
          <w:sz w:val="18"/>
          <w:szCs w:val="18"/>
        </w:rPr>
      </w:pPr>
      <w:r>
        <w:rPr>
          <w:rStyle w:val="normaltextrun"/>
          <w:sz w:val="28"/>
          <w:szCs w:val="28"/>
        </w:rPr>
        <w:t>No network latency to consider.</w:t>
      </w:r>
      <w:r>
        <w:rPr>
          <w:rStyle w:val="eop"/>
          <w:sz w:val="28"/>
          <w:szCs w:val="28"/>
        </w:rPr>
        <w:t> </w:t>
      </w:r>
    </w:p>
    <w:p w14:paraId="39BAB328" w14:textId="39F493B9" w:rsidR="00B86F1C" w:rsidRPr="00B86F1C" w:rsidRDefault="00B86F1C" w:rsidP="00B86F1C">
      <w:pPr>
        <w:pStyle w:val="paragraph"/>
        <w:numPr>
          <w:ilvl w:val="0"/>
          <w:numId w:val="40"/>
        </w:numPr>
        <w:spacing w:before="0" w:beforeAutospacing="0" w:after="0" w:afterAutospacing="0"/>
        <w:jc w:val="both"/>
        <w:textAlignment w:val="baseline"/>
        <w:rPr>
          <w:rStyle w:val="normaltextrun"/>
          <w:rFonts w:ascii="Segoe UI" w:hAnsi="Segoe UI" w:cs="Segoe UI"/>
          <w:sz w:val="18"/>
          <w:szCs w:val="18"/>
        </w:rPr>
      </w:pPr>
      <w:r w:rsidRPr="00B86F1C">
        <w:rPr>
          <w:rStyle w:val="normaltextrun"/>
          <w:sz w:val="28"/>
          <w:szCs w:val="28"/>
        </w:rPr>
        <w:t>To scale buys a bigger CPU, more memory, larger hard drive,</w:t>
      </w:r>
    </w:p>
    <w:p w14:paraId="73F824BC" w14:textId="47F8FC31" w:rsidR="00B86F1C" w:rsidRDefault="00B86F1C" w:rsidP="00B86F1C">
      <w:pPr>
        <w:pStyle w:val="paragraph"/>
        <w:spacing w:before="0" w:beforeAutospacing="0" w:after="0" w:afterAutospacing="0"/>
        <w:ind w:left="720" w:firstLine="504"/>
        <w:jc w:val="both"/>
        <w:textAlignment w:val="baseline"/>
        <w:rPr>
          <w:rFonts w:ascii="Segoe UI" w:hAnsi="Segoe UI" w:cs="Segoe UI"/>
          <w:sz w:val="18"/>
          <w:szCs w:val="18"/>
        </w:rPr>
      </w:pPr>
      <w:r>
        <w:rPr>
          <w:rStyle w:val="normaltextrun"/>
          <w:sz w:val="28"/>
          <w:szCs w:val="28"/>
        </w:rPr>
        <w:t>or additional hardware.</w:t>
      </w:r>
      <w:r>
        <w:rPr>
          <w:rStyle w:val="eop"/>
          <w:sz w:val="28"/>
          <w:szCs w:val="28"/>
        </w:rPr>
        <w:t> </w:t>
      </w:r>
    </w:p>
    <w:p w14:paraId="05EF799B" w14:textId="160B43F4" w:rsidR="00C26C21" w:rsidRPr="00B86F1C" w:rsidRDefault="00C26C21" w:rsidP="00C26C21">
      <w:pPr>
        <w:pStyle w:val="InfoBlue"/>
        <w:jc w:val="both"/>
        <w:rPr>
          <w:rFonts w:ascii="Arial" w:hAnsi="Arial" w:cs="Arial"/>
          <w:i w:val="0"/>
          <w:iCs/>
        </w:rPr>
      </w:pPr>
    </w:p>
    <w:p w14:paraId="4F18E6E8" w14:textId="77777777" w:rsidR="00F304DA" w:rsidRDefault="00F304DA" w:rsidP="00F304DA">
      <w:pPr>
        <w:pStyle w:val="Heading3"/>
      </w:pPr>
      <w:bookmarkStart w:id="120" w:name="_Toc368912306"/>
      <w:r w:rsidRPr="00F304DA">
        <w:t>Application Server Disk Space</w:t>
      </w:r>
      <w:bookmarkEnd w:id="119"/>
      <w:bookmarkEnd w:id="120"/>
      <w:r w:rsidRPr="00F304DA">
        <w:t xml:space="preserve"> </w:t>
      </w:r>
      <w:bookmarkStart w:id="121" w:name="_Toc207768311"/>
    </w:p>
    <w:p w14:paraId="5B540726" w14:textId="77777777" w:rsidR="005A4286" w:rsidRPr="005A4286" w:rsidRDefault="005A4286" w:rsidP="005A4286">
      <w:pPr>
        <w:pStyle w:val="InfoBlue"/>
        <w:numPr>
          <w:ilvl w:val="0"/>
          <w:numId w:val="31"/>
        </w:numPr>
        <w:jc w:val="both"/>
        <w:rPr>
          <w:rStyle w:val="normaltextrun"/>
          <w:i w:val="0"/>
          <w:iCs/>
          <w:color w:val="auto"/>
          <w:sz w:val="24"/>
          <w:szCs w:val="24"/>
        </w:rPr>
      </w:pPr>
      <w:r w:rsidRPr="005A4286">
        <w:rPr>
          <w:rStyle w:val="normaltextrun"/>
          <w:i w:val="0"/>
          <w:iCs/>
          <w:color w:val="auto"/>
          <w:sz w:val="24"/>
          <w:szCs w:val="24"/>
        </w:rPr>
        <w:t>No such disk space is required as the program is fully functional on online IDE(s) as well.</w:t>
      </w:r>
    </w:p>
    <w:p w14:paraId="095F2395" w14:textId="7D2A5035" w:rsidR="00C26C21" w:rsidRPr="005A4286" w:rsidRDefault="005A4286" w:rsidP="005A4286">
      <w:pPr>
        <w:pStyle w:val="InfoBlue"/>
        <w:numPr>
          <w:ilvl w:val="0"/>
          <w:numId w:val="31"/>
        </w:numPr>
        <w:jc w:val="both"/>
        <w:rPr>
          <w:rFonts w:ascii="Arial" w:hAnsi="Arial" w:cs="Arial"/>
          <w:sz w:val="24"/>
          <w:szCs w:val="24"/>
        </w:rPr>
      </w:pPr>
      <w:r w:rsidRPr="005A4286">
        <w:rPr>
          <w:rStyle w:val="normaltextrun"/>
          <w:i w:val="0"/>
          <w:iCs/>
          <w:color w:val="auto"/>
          <w:sz w:val="24"/>
          <w:szCs w:val="24"/>
        </w:rPr>
        <w:t>The Local Operating System is required and one text file to store the records of processes</w:t>
      </w:r>
      <w:r w:rsidRPr="005A4286">
        <w:rPr>
          <w:rStyle w:val="normaltextrun"/>
          <w:sz w:val="24"/>
          <w:szCs w:val="24"/>
        </w:rPr>
        <w:t>.</w:t>
      </w:r>
      <w:r w:rsidRPr="005A4286">
        <w:rPr>
          <w:rStyle w:val="eop"/>
          <w:sz w:val="24"/>
          <w:szCs w:val="24"/>
        </w:rPr>
        <w:t> </w:t>
      </w:r>
    </w:p>
    <w:p w14:paraId="21E4C1AE" w14:textId="77777777" w:rsidR="00F304DA" w:rsidRDefault="00F304DA" w:rsidP="00F304DA">
      <w:pPr>
        <w:pStyle w:val="Heading3"/>
      </w:pPr>
      <w:bookmarkStart w:id="122" w:name="_Toc368912307"/>
      <w:r w:rsidRPr="003602B9">
        <w:t>Database Server Disk Spac</w:t>
      </w:r>
      <w:bookmarkStart w:id="123" w:name="_Toc207768312"/>
      <w:bookmarkEnd w:id="121"/>
      <w:r>
        <w:t>e</w:t>
      </w:r>
      <w:bookmarkEnd w:id="122"/>
    </w:p>
    <w:p w14:paraId="7E78B4AA" w14:textId="77777777" w:rsidR="005A4286" w:rsidRPr="005A4286" w:rsidRDefault="005A4286" w:rsidP="005A4286">
      <w:pPr>
        <w:pStyle w:val="InfoBlue"/>
        <w:numPr>
          <w:ilvl w:val="0"/>
          <w:numId w:val="32"/>
        </w:numPr>
        <w:jc w:val="both"/>
        <w:rPr>
          <w:rStyle w:val="normaltextrun"/>
          <w:rFonts w:ascii="Arial" w:hAnsi="Arial" w:cs="Arial"/>
          <w:i w:val="0"/>
          <w:iCs/>
          <w:color w:val="auto"/>
          <w:sz w:val="24"/>
          <w:szCs w:val="24"/>
        </w:rPr>
      </w:pPr>
      <w:r w:rsidRPr="005A4286">
        <w:rPr>
          <w:rStyle w:val="normaltextrun"/>
          <w:i w:val="0"/>
          <w:iCs/>
          <w:color w:val="auto"/>
          <w:sz w:val="24"/>
          <w:szCs w:val="24"/>
        </w:rPr>
        <w:t>No such disk space is required as the program is fully functional on online IDE(s) as well.</w:t>
      </w:r>
    </w:p>
    <w:p w14:paraId="5FE6ECAD" w14:textId="6489330F" w:rsidR="00C26C21" w:rsidRPr="005A4286" w:rsidRDefault="005A4286" w:rsidP="005A4286">
      <w:pPr>
        <w:pStyle w:val="InfoBlue"/>
        <w:numPr>
          <w:ilvl w:val="0"/>
          <w:numId w:val="32"/>
        </w:numPr>
        <w:jc w:val="both"/>
        <w:rPr>
          <w:rFonts w:ascii="Arial" w:hAnsi="Arial" w:cs="Arial"/>
          <w:i w:val="0"/>
          <w:iCs/>
          <w:color w:val="auto"/>
          <w:sz w:val="24"/>
          <w:szCs w:val="24"/>
        </w:rPr>
      </w:pPr>
      <w:r w:rsidRPr="005A4286">
        <w:rPr>
          <w:rStyle w:val="normaltextrun"/>
          <w:i w:val="0"/>
          <w:iCs/>
          <w:color w:val="auto"/>
          <w:sz w:val="24"/>
          <w:szCs w:val="24"/>
        </w:rPr>
        <w:t>The Local Operating System is required and one text file to store the records of processes.</w:t>
      </w:r>
    </w:p>
    <w:p w14:paraId="39129917" w14:textId="77777777" w:rsidR="00F304DA" w:rsidRDefault="00F304DA" w:rsidP="00F304DA">
      <w:pPr>
        <w:pStyle w:val="Heading3"/>
      </w:pPr>
      <w:bookmarkStart w:id="124" w:name="_Toc368912308"/>
      <w:r w:rsidRPr="003602B9">
        <w:t>Integration Requirements</w:t>
      </w:r>
      <w:bookmarkStart w:id="125" w:name="_Toc207768313"/>
      <w:bookmarkEnd w:id="123"/>
      <w:bookmarkEnd w:id="124"/>
    </w:p>
    <w:p w14:paraId="5D4FEDA9" w14:textId="4BFC8476" w:rsidR="00F33B49" w:rsidRPr="005A4286" w:rsidRDefault="00F33B49" w:rsidP="00F33B49">
      <w:pPr>
        <w:pStyle w:val="paragraph"/>
        <w:numPr>
          <w:ilvl w:val="0"/>
          <w:numId w:val="30"/>
        </w:numPr>
        <w:spacing w:before="0" w:beforeAutospacing="0" w:after="0" w:afterAutospacing="0"/>
        <w:textAlignment w:val="baseline"/>
        <w:rPr>
          <w:rStyle w:val="normaltextrun"/>
          <w:rFonts w:ascii="Segoe UI" w:hAnsi="Segoe UI" w:cs="Segoe UI"/>
        </w:rPr>
      </w:pPr>
      <w:r w:rsidRPr="005A4286">
        <w:rPr>
          <w:rStyle w:val="normaltextrun"/>
        </w:rPr>
        <w:t>Language:  C</w:t>
      </w:r>
    </w:p>
    <w:p w14:paraId="31728C4B" w14:textId="77777777" w:rsidR="005A4286" w:rsidRPr="005A4286" w:rsidRDefault="005A4286" w:rsidP="005A4286">
      <w:pPr>
        <w:pStyle w:val="paragraph"/>
        <w:spacing w:before="0" w:beforeAutospacing="0" w:after="0" w:afterAutospacing="0"/>
        <w:ind w:left="1224"/>
        <w:textAlignment w:val="baseline"/>
        <w:rPr>
          <w:rFonts w:ascii="Segoe UI" w:hAnsi="Segoe UI" w:cs="Segoe UI"/>
        </w:rPr>
      </w:pPr>
    </w:p>
    <w:p w14:paraId="42D2875E" w14:textId="4553EB16" w:rsidR="00F33B49" w:rsidRDefault="00F33B49" w:rsidP="00F33B49">
      <w:pPr>
        <w:pStyle w:val="paragraph"/>
        <w:numPr>
          <w:ilvl w:val="0"/>
          <w:numId w:val="30"/>
        </w:numPr>
        <w:spacing w:before="0" w:beforeAutospacing="0" w:after="0" w:afterAutospacing="0"/>
        <w:textAlignment w:val="baseline"/>
        <w:rPr>
          <w:rStyle w:val="normaltextrun"/>
        </w:rPr>
      </w:pPr>
      <w:r w:rsidRPr="005A4286">
        <w:rPr>
          <w:rStyle w:val="normaltextrun"/>
        </w:rPr>
        <w:t>Tools:  Ctags, Valgrind, Makefile</w:t>
      </w:r>
    </w:p>
    <w:p w14:paraId="3F6E7D30" w14:textId="77777777" w:rsidR="005A4286" w:rsidRPr="005A4286" w:rsidRDefault="005A4286" w:rsidP="005A4286">
      <w:pPr>
        <w:pStyle w:val="paragraph"/>
        <w:spacing w:before="0" w:beforeAutospacing="0" w:after="0" w:afterAutospacing="0"/>
        <w:textAlignment w:val="baseline"/>
        <w:rPr>
          <w:rStyle w:val="normaltextrun"/>
        </w:rPr>
      </w:pPr>
    </w:p>
    <w:p w14:paraId="584FE585" w14:textId="1443FADD" w:rsidR="00F33B49" w:rsidRDefault="00F33B49" w:rsidP="00F33B49">
      <w:pPr>
        <w:pStyle w:val="paragraph"/>
        <w:numPr>
          <w:ilvl w:val="0"/>
          <w:numId w:val="30"/>
        </w:numPr>
        <w:spacing w:before="0" w:beforeAutospacing="0" w:after="0" w:afterAutospacing="0"/>
        <w:textAlignment w:val="baseline"/>
        <w:rPr>
          <w:rStyle w:val="normaltextrun"/>
        </w:rPr>
      </w:pPr>
      <w:r w:rsidRPr="005A4286">
        <w:rPr>
          <w:rStyle w:val="normaltextrun"/>
        </w:rPr>
        <w:t>Complier:  gcc</w:t>
      </w:r>
    </w:p>
    <w:p w14:paraId="0EFBA629" w14:textId="77777777" w:rsidR="005A4286" w:rsidRPr="005A4286" w:rsidRDefault="005A4286" w:rsidP="005A4286">
      <w:pPr>
        <w:pStyle w:val="paragraph"/>
        <w:spacing w:before="0" w:beforeAutospacing="0" w:after="0" w:afterAutospacing="0"/>
        <w:ind w:left="1224"/>
        <w:textAlignment w:val="baseline"/>
        <w:rPr>
          <w:rStyle w:val="eop"/>
        </w:rPr>
      </w:pPr>
    </w:p>
    <w:p w14:paraId="057F7E43" w14:textId="3CE0C0EB" w:rsidR="00F33B49" w:rsidRPr="005A4286" w:rsidRDefault="00F33B49" w:rsidP="00F33B49">
      <w:pPr>
        <w:pStyle w:val="paragraph"/>
        <w:numPr>
          <w:ilvl w:val="0"/>
          <w:numId w:val="30"/>
        </w:numPr>
        <w:spacing w:before="0" w:beforeAutospacing="0" w:after="0" w:afterAutospacing="0"/>
        <w:textAlignment w:val="baseline"/>
        <w:rPr>
          <w:rFonts w:ascii="Segoe UI" w:hAnsi="Segoe UI" w:cs="Segoe UI"/>
        </w:rPr>
      </w:pPr>
      <w:r w:rsidRPr="005A4286">
        <w:rPr>
          <w:rStyle w:val="eop"/>
        </w:rPr>
        <w:t xml:space="preserve">Operating System: </w:t>
      </w:r>
      <w:r w:rsidRPr="005A4286">
        <w:rPr>
          <w:rStyle w:val="normaltextrun"/>
        </w:rPr>
        <w:t>Linux Environment</w:t>
      </w:r>
      <w:r w:rsidRPr="005A4286">
        <w:rPr>
          <w:rStyle w:val="eop"/>
        </w:rPr>
        <w:t> </w:t>
      </w:r>
    </w:p>
    <w:p w14:paraId="1987E4F2" w14:textId="4F9C8FDF" w:rsidR="00C26C21" w:rsidRPr="00C26C21" w:rsidRDefault="00C26C21" w:rsidP="00C26C21">
      <w:pPr>
        <w:pStyle w:val="InfoBlue"/>
        <w:jc w:val="both"/>
        <w:rPr>
          <w:rFonts w:ascii="Arial" w:hAnsi="Arial" w:cs="Arial"/>
        </w:rPr>
      </w:pPr>
    </w:p>
    <w:p w14:paraId="0D66C65F" w14:textId="77777777" w:rsidR="00C57D33" w:rsidRDefault="00C57D33" w:rsidP="00C57D33">
      <w:pPr>
        <w:pStyle w:val="Heading3"/>
      </w:pPr>
      <w:bookmarkStart w:id="126" w:name="_Toc361155804"/>
      <w:bookmarkStart w:id="127" w:name="_Toc368912309"/>
      <w:r>
        <w:t>Jobs</w:t>
      </w:r>
      <w:bookmarkEnd w:id="126"/>
      <w:bookmarkEnd w:id="127"/>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14:paraId="16E15BB8" w14:textId="77777777" w:rsidR="00C57D33" w:rsidRDefault="00C57D33" w:rsidP="00C57D33">
      <w:pPr>
        <w:pStyle w:val="Heading3"/>
      </w:pPr>
      <w:bookmarkStart w:id="128" w:name="_Toc361155805"/>
      <w:bookmarkStart w:id="129" w:name="_Toc368912310"/>
      <w:r>
        <w:t>Network</w:t>
      </w:r>
      <w:bookmarkEnd w:id="128"/>
      <w:bookmarkEnd w:id="129"/>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30" w:name="_Toc361155806"/>
      <w:bookmarkStart w:id="131" w:name="_Toc368912311"/>
      <w:r>
        <w:t>Others</w:t>
      </w:r>
      <w:bookmarkEnd w:id="130"/>
      <w:bookmarkEnd w:id="131"/>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32" w:name="_Toc361155807"/>
      <w:bookmarkStart w:id="133" w:name="_Toc368912312"/>
      <w:r>
        <w:lastRenderedPageBreak/>
        <w:t>Configuration</w:t>
      </w:r>
      <w:bookmarkEnd w:id="132"/>
      <w:bookmarkEnd w:id="133"/>
    </w:p>
    <w:p w14:paraId="3D0876E9" w14:textId="77777777" w:rsidR="004A27EA" w:rsidRP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r w:rsidR="000A3F25" w:rsidRPr="004A27EA">
        <w:rPr>
          <w:rFonts w:ascii="Arial" w:hAnsi="Arial" w:cs="Arial"/>
        </w:rPr>
        <w:t>has</w:t>
      </w:r>
      <w:r w:rsidRPr="004A27EA">
        <w:rPr>
          <w:rFonts w:ascii="Arial" w:hAnsi="Arial" w:cs="Arial"/>
        </w:rPr>
        <w:t xml:space="preserve"> to be detailed out here in this section and sub sections.]</w:t>
      </w:r>
    </w:p>
    <w:p w14:paraId="08C6A99B" w14:textId="77777777" w:rsidR="00C57D33" w:rsidRDefault="00C57D33" w:rsidP="00C57D33">
      <w:pPr>
        <w:pStyle w:val="Heading3"/>
        <w:ind w:left="691"/>
      </w:pPr>
      <w:bookmarkStart w:id="134" w:name="_Toc361155808"/>
      <w:bookmarkStart w:id="135" w:name="_Toc368912313"/>
      <w:r>
        <w:t>Operating System</w:t>
      </w:r>
      <w:bookmarkEnd w:id="134"/>
      <w:bookmarkEnd w:id="135"/>
    </w:p>
    <w:p w14:paraId="4865546F" w14:textId="3E7CF611" w:rsidR="004A27EA" w:rsidRPr="00F33B49" w:rsidRDefault="00F33B49" w:rsidP="00F33B49">
      <w:pPr>
        <w:pStyle w:val="InfoBlue"/>
        <w:numPr>
          <w:ilvl w:val="0"/>
          <w:numId w:val="29"/>
        </w:numPr>
        <w:jc w:val="both"/>
        <w:rPr>
          <w:rFonts w:asciiTheme="minorHAnsi" w:hAnsiTheme="minorHAnsi" w:cstheme="minorHAnsi"/>
          <w:i w:val="0"/>
          <w:iCs/>
          <w:color w:val="auto"/>
          <w:sz w:val="22"/>
          <w:szCs w:val="22"/>
        </w:rPr>
      </w:pPr>
      <w:r w:rsidRPr="00F33B49">
        <w:rPr>
          <w:rFonts w:asciiTheme="minorHAnsi" w:hAnsiTheme="minorHAnsi" w:cstheme="minorHAnsi"/>
          <w:i w:val="0"/>
          <w:iCs/>
          <w:color w:val="auto"/>
          <w:sz w:val="22"/>
          <w:szCs w:val="22"/>
        </w:rPr>
        <w:t>Linux Environment</w:t>
      </w:r>
    </w:p>
    <w:p w14:paraId="7264F7D8" w14:textId="77777777" w:rsidR="00C57D33" w:rsidRDefault="00C57D33" w:rsidP="00C57D33">
      <w:pPr>
        <w:pStyle w:val="Heading3"/>
        <w:ind w:left="691"/>
      </w:pPr>
      <w:bookmarkStart w:id="136" w:name="_Toc361155809"/>
      <w:bookmarkStart w:id="137" w:name="_Toc368912314"/>
      <w:r>
        <w:t>Database</w:t>
      </w:r>
      <w:bookmarkEnd w:id="136"/>
      <w:bookmarkEnd w:id="137"/>
    </w:p>
    <w:p w14:paraId="26850B4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590EC60F" w14:textId="77777777" w:rsidR="00C57D33" w:rsidRDefault="00C57D33" w:rsidP="00C57D33">
      <w:pPr>
        <w:pStyle w:val="Heading3"/>
        <w:ind w:left="691"/>
      </w:pPr>
      <w:bookmarkStart w:id="138" w:name="_Toc361155810"/>
      <w:bookmarkStart w:id="139" w:name="_Toc368912315"/>
      <w:r>
        <w:t>Network</w:t>
      </w:r>
      <w:bookmarkEnd w:id="138"/>
      <w:bookmarkEnd w:id="139"/>
      <w:r>
        <w:t xml:space="preserve"> </w:t>
      </w:r>
    </w:p>
    <w:p w14:paraId="26D125C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40A35EEB" w14:textId="77777777" w:rsidR="00C57D33" w:rsidRDefault="00C57D33" w:rsidP="00C57D33">
      <w:pPr>
        <w:pStyle w:val="Heading3"/>
        <w:ind w:left="691"/>
      </w:pPr>
      <w:bookmarkStart w:id="140" w:name="_Toc361155811"/>
      <w:bookmarkStart w:id="141" w:name="_Toc368912316"/>
      <w:r>
        <w:t>Desktop</w:t>
      </w:r>
      <w:bookmarkEnd w:id="140"/>
      <w:bookmarkEnd w:id="141"/>
    </w:p>
    <w:p w14:paraId="567D417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1E45B293" w14:textId="77777777" w:rsidR="00E120EC" w:rsidRDefault="00E120EC" w:rsidP="00E120EC">
      <w:pPr>
        <w:pStyle w:val="Heading1"/>
      </w:pPr>
      <w:bookmarkStart w:id="142" w:name="_Toc368912317"/>
      <w:r>
        <w:t>References</w:t>
      </w:r>
      <w:bookmarkEnd w:id="142"/>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3" w:name="_Toc368912318"/>
      <w:r>
        <w:t>Appendix</w:t>
      </w:r>
      <w:bookmarkEnd w:id="143"/>
    </w:p>
    <w:bookmarkEnd w:id="125"/>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35D87A19" w14:textId="77777777" w:rsidR="00E90E87" w:rsidRDefault="00E90E87" w:rsidP="00566298">
      <w:pPr>
        <w:rPr>
          <w:b/>
          <w:bCs/>
          <w:sz w:val="24"/>
          <w:lang w:val="fr-FR"/>
        </w:rPr>
      </w:pPr>
    </w:p>
    <w:p w14:paraId="02F43263" w14:textId="77777777" w:rsidR="00E90E87" w:rsidRDefault="00E90E87" w:rsidP="00566298">
      <w:pPr>
        <w:rPr>
          <w:b/>
          <w:bCs/>
          <w:sz w:val="24"/>
          <w:lang w:val="fr-FR"/>
        </w:rPr>
      </w:pPr>
    </w:p>
    <w:p w14:paraId="754A4E81" w14:textId="77777777" w:rsidR="00E90E87" w:rsidRDefault="00E90E87" w:rsidP="00566298">
      <w:pPr>
        <w:rPr>
          <w:b/>
          <w:bCs/>
          <w:sz w:val="24"/>
          <w:lang w:val="fr-FR"/>
        </w:rPr>
      </w:pPr>
    </w:p>
    <w:p w14:paraId="654894B7" w14:textId="77777777" w:rsidR="00E90E87" w:rsidRDefault="00E90E87" w:rsidP="00566298">
      <w:pPr>
        <w:rPr>
          <w:b/>
          <w:bCs/>
          <w:sz w:val="24"/>
          <w:lang w:val="fr-FR"/>
        </w:rPr>
      </w:pPr>
    </w:p>
    <w:p w14:paraId="7FBF9F83" w14:textId="77777777" w:rsidR="00E90E87" w:rsidRDefault="00E90E87" w:rsidP="00566298">
      <w:pPr>
        <w:rPr>
          <w:b/>
          <w:bCs/>
          <w:sz w:val="24"/>
          <w:lang w:val="fr-FR"/>
        </w:rPr>
      </w:pPr>
    </w:p>
    <w:p w14:paraId="2D16206C" w14:textId="12690F31" w:rsidR="00E90E87" w:rsidRDefault="00566298" w:rsidP="00E90E87">
      <w:pPr>
        <w:rPr>
          <w:b/>
          <w:bCs/>
          <w:sz w:val="24"/>
          <w:lang w:val="fr-FR"/>
        </w:rPr>
      </w:pPr>
      <w:r w:rsidRPr="009B4E2F">
        <w:rPr>
          <w:b/>
          <w:bCs/>
          <w:sz w:val="24"/>
          <w:lang w:val="fr-FR"/>
        </w:rPr>
        <w:lastRenderedPageBreak/>
        <w:t>Change Log</w:t>
      </w:r>
    </w:p>
    <w:p w14:paraId="637889F7" w14:textId="77777777" w:rsidR="00E90E87" w:rsidRPr="00E90E87" w:rsidRDefault="00E90E87" w:rsidP="00E90E87">
      <w:pPr>
        <w:rPr>
          <w:b/>
          <w:bCs/>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4"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0"/>
      <w:footerReference w:type="default" r:id="rId2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DEB1" w14:textId="77777777" w:rsidR="0026335B" w:rsidRDefault="0026335B">
      <w:r>
        <w:separator/>
      </w:r>
    </w:p>
  </w:endnote>
  <w:endnote w:type="continuationSeparator" w:id="0">
    <w:p w14:paraId="1865EFD3" w14:textId="77777777" w:rsidR="0026335B" w:rsidRDefault="00263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DA7" w14:textId="77777777" w:rsidR="008B5D40" w:rsidRDefault="008B5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551" w14:textId="77777777" w:rsidR="008B5D40" w:rsidRDefault="008B5D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064814B8"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E90E87">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NUMPAGES</w:instrText>
    </w:r>
    <w:r>
      <w:fldChar w:fldCharType="separate"/>
    </w:r>
    <w:r w:rsidR="008B5D40">
      <w:rPr>
        <w:noProof/>
      </w:rPr>
      <w:t>13</w:t>
    </w:r>
    <w: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796B6211"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E90E87">
      <w:rPr>
        <w:bCs/>
        <w:i/>
        <w:noProof/>
        <w:snapToGrid w:val="0"/>
        <w:sz w:val="14"/>
      </w:rPr>
      <w:t>12/08/2022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62ECD" w14:textId="77777777" w:rsidR="0026335B" w:rsidRDefault="0026335B">
      <w:r>
        <w:separator/>
      </w:r>
    </w:p>
  </w:footnote>
  <w:footnote w:type="continuationSeparator" w:id="0">
    <w:p w14:paraId="2A1010A8" w14:textId="77777777" w:rsidR="0026335B" w:rsidRDefault="00263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E3FE" w14:textId="77777777" w:rsidR="008B5D40" w:rsidRDefault="008B5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6FF" w14:textId="77777777" w:rsidR="008B5D40" w:rsidRDefault="008B5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A520DB0"/>
    <w:multiLevelType w:val="hybridMultilevel"/>
    <w:tmpl w:val="98B4CED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9" w15:restartNumberingAfterBreak="0">
    <w:nsid w:val="0B224699"/>
    <w:multiLevelType w:val="hybridMultilevel"/>
    <w:tmpl w:val="319802C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1A4F7ED7"/>
    <w:multiLevelType w:val="hybridMultilevel"/>
    <w:tmpl w:val="C77A38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07435B"/>
    <w:multiLevelType w:val="hybridMultilevel"/>
    <w:tmpl w:val="89060D0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1A74196"/>
    <w:multiLevelType w:val="hybridMultilevel"/>
    <w:tmpl w:val="B9CEB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272CB"/>
    <w:multiLevelType w:val="hybridMultilevel"/>
    <w:tmpl w:val="4FCCA7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7E4583"/>
    <w:multiLevelType w:val="multilevel"/>
    <w:tmpl w:val="0ABC3322"/>
    <w:numStyleLink w:val="Headings"/>
  </w:abstractNum>
  <w:abstractNum w:abstractNumId="15" w15:restartNumberingAfterBreak="0">
    <w:nsid w:val="31EE4751"/>
    <w:multiLevelType w:val="hybridMultilevel"/>
    <w:tmpl w:val="231A215E"/>
    <w:lvl w:ilvl="0" w:tplc="8AD69F3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A9341D"/>
    <w:multiLevelType w:val="hybridMultilevel"/>
    <w:tmpl w:val="FA02B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BB30F10"/>
    <w:multiLevelType w:val="hybridMultilevel"/>
    <w:tmpl w:val="32067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A056CE"/>
    <w:multiLevelType w:val="hybridMultilevel"/>
    <w:tmpl w:val="C88E9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CD74E5"/>
    <w:multiLevelType w:val="hybridMultilevel"/>
    <w:tmpl w:val="44725DCC"/>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1"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2" w15:restartNumberingAfterBreak="0">
    <w:nsid w:val="5FD945FE"/>
    <w:multiLevelType w:val="hybridMultilevel"/>
    <w:tmpl w:val="ED686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7422632"/>
    <w:multiLevelType w:val="hybridMultilevel"/>
    <w:tmpl w:val="00AC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475"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25" w15:restartNumberingAfterBreak="0">
    <w:nsid w:val="77183640"/>
    <w:multiLevelType w:val="hybridMultilevel"/>
    <w:tmpl w:val="F5E64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2375E"/>
    <w:multiLevelType w:val="hybridMultilevel"/>
    <w:tmpl w:val="9B686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28866">
    <w:abstractNumId w:val="16"/>
  </w:num>
  <w:num w:numId="2" w16cid:durableId="740448393">
    <w:abstractNumId w:val="7"/>
  </w:num>
  <w:num w:numId="3" w16cid:durableId="2029258989">
    <w:abstractNumId w:val="14"/>
  </w:num>
  <w:num w:numId="4" w16cid:durableId="1608464637">
    <w:abstractNumId w:val="24"/>
  </w:num>
  <w:num w:numId="5" w16cid:durableId="820389317">
    <w:abstractNumId w:val="6"/>
  </w:num>
  <w:num w:numId="6" w16cid:durableId="1548571268">
    <w:abstractNumId w:val="26"/>
  </w:num>
  <w:num w:numId="7" w16cid:durableId="337926988">
    <w:abstractNumId w:val="24"/>
  </w:num>
  <w:num w:numId="8" w16cid:durableId="679695999">
    <w:abstractNumId w:val="24"/>
  </w:num>
  <w:num w:numId="9" w16cid:durableId="470176688">
    <w:abstractNumId w:val="24"/>
  </w:num>
  <w:num w:numId="10" w16cid:durableId="1480533416">
    <w:abstractNumId w:val="24"/>
  </w:num>
  <w:num w:numId="11" w16cid:durableId="1995596033">
    <w:abstractNumId w:val="24"/>
  </w:num>
  <w:num w:numId="12" w16cid:durableId="463080667">
    <w:abstractNumId w:val="24"/>
  </w:num>
  <w:num w:numId="13" w16cid:durableId="780297294">
    <w:abstractNumId w:val="21"/>
  </w:num>
  <w:num w:numId="14" w16cid:durableId="92166725">
    <w:abstractNumId w:val="24"/>
  </w:num>
  <w:num w:numId="15" w16cid:durableId="1782066299">
    <w:abstractNumId w:val="24"/>
  </w:num>
  <w:num w:numId="16" w16cid:durableId="623342812">
    <w:abstractNumId w:val="24"/>
  </w:num>
  <w:num w:numId="17" w16cid:durableId="2079860740">
    <w:abstractNumId w:val="24"/>
  </w:num>
  <w:num w:numId="18" w16cid:durableId="1788696810">
    <w:abstractNumId w:val="24"/>
  </w:num>
  <w:num w:numId="19" w16cid:durableId="101920220">
    <w:abstractNumId w:val="24"/>
  </w:num>
  <w:num w:numId="20" w16cid:durableId="1726298009">
    <w:abstractNumId w:val="24"/>
  </w:num>
  <w:num w:numId="21" w16cid:durableId="122190786">
    <w:abstractNumId w:val="5"/>
  </w:num>
  <w:num w:numId="22" w16cid:durableId="1402369968">
    <w:abstractNumId w:val="24"/>
  </w:num>
  <w:num w:numId="23" w16cid:durableId="1689717249">
    <w:abstractNumId w:val="24"/>
  </w:num>
  <w:num w:numId="24" w16cid:durableId="1520852642">
    <w:abstractNumId w:val="24"/>
  </w:num>
  <w:num w:numId="25" w16cid:durableId="1016033889">
    <w:abstractNumId w:val="24"/>
  </w:num>
  <w:num w:numId="26" w16cid:durableId="390226941">
    <w:abstractNumId w:val="24"/>
  </w:num>
  <w:num w:numId="27" w16cid:durableId="948974617">
    <w:abstractNumId w:val="24"/>
  </w:num>
  <w:num w:numId="28" w16cid:durableId="1204950052">
    <w:abstractNumId w:val="23"/>
  </w:num>
  <w:num w:numId="29" w16cid:durableId="2105297412">
    <w:abstractNumId w:val="17"/>
  </w:num>
  <w:num w:numId="30" w16cid:durableId="1528327261">
    <w:abstractNumId w:val="8"/>
  </w:num>
  <w:num w:numId="31" w16cid:durableId="1089348073">
    <w:abstractNumId w:val="15"/>
  </w:num>
  <w:num w:numId="32" w16cid:durableId="414132815">
    <w:abstractNumId w:val="22"/>
  </w:num>
  <w:num w:numId="33" w16cid:durableId="482046093">
    <w:abstractNumId w:val="11"/>
  </w:num>
  <w:num w:numId="34" w16cid:durableId="750663019">
    <w:abstractNumId w:val="27"/>
  </w:num>
  <w:num w:numId="35" w16cid:durableId="146288897">
    <w:abstractNumId w:val="13"/>
  </w:num>
  <w:num w:numId="36" w16cid:durableId="377552968">
    <w:abstractNumId w:val="9"/>
  </w:num>
  <w:num w:numId="37" w16cid:durableId="25952683">
    <w:abstractNumId w:val="10"/>
  </w:num>
  <w:num w:numId="38" w16cid:durableId="567957794">
    <w:abstractNumId w:val="18"/>
  </w:num>
  <w:num w:numId="39" w16cid:durableId="1755473964">
    <w:abstractNumId w:val="12"/>
  </w:num>
  <w:num w:numId="40" w16cid:durableId="678191869">
    <w:abstractNumId w:val="20"/>
  </w:num>
  <w:num w:numId="41" w16cid:durableId="1336034612">
    <w:abstractNumId w:val="25"/>
  </w:num>
  <w:num w:numId="42" w16cid:durableId="189877689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44C4C"/>
    <w:rsid w:val="001677D9"/>
    <w:rsid w:val="00190A45"/>
    <w:rsid w:val="00193769"/>
    <w:rsid w:val="0019538E"/>
    <w:rsid w:val="00196E7D"/>
    <w:rsid w:val="001E2AC5"/>
    <w:rsid w:val="001F5AD1"/>
    <w:rsid w:val="002039EE"/>
    <w:rsid w:val="00231E2A"/>
    <w:rsid w:val="0026159B"/>
    <w:rsid w:val="0026335B"/>
    <w:rsid w:val="00272E71"/>
    <w:rsid w:val="00272FC9"/>
    <w:rsid w:val="002757B7"/>
    <w:rsid w:val="002B5A72"/>
    <w:rsid w:val="002C3590"/>
    <w:rsid w:val="002D1D3E"/>
    <w:rsid w:val="002D3470"/>
    <w:rsid w:val="002E66F4"/>
    <w:rsid w:val="002F12D4"/>
    <w:rsid w:val="00312430"/>
    <w:rsid w:val="00333A76"/>
    <w:rsid w:val="0033685F"/>
    <w:rsid w:val="00363E76"/>
    <w:rsid w:val="003751D9"/>
    <w:rsid w:val="004327CC"/>
    <w:rsid w:val="0045480B"/>
    <w:rsid w:val="00456D34"/>
    <w:rsid w:val="004571E7"/>
    <w:rsid w:val="004A199F"/>
    <w:rsid w:val="004A27EA"/>
    <w:rsid w:val="004B7DE6"/>
    <w:rsid w:val="004F2AC9"/>
    <w:rsid w:val="004F467C"/>
    <w:rsid w:val="005062FD"/>
    <w:rsid w:val="0052055C"/>
    <w:rsid w:val="00566298"/>
    <w:rsid w:val="005A3E7B"/>
    <w:rsid w:val="005A4286"/>
    <w:rsid w:val="005A721E"/>
    <w:rsid w:val="005B39C4"/>
    <w:rsid w:val="005B62C5"/>
    <w:rsid w:val="005D2662"/>
    <w:rsid w:val="005D684C"/>
    <w:rsid w:val="005D7E81"/>
    <w:rsid w:val="005E7584"/>
    <w:rsid w:val="00632C3B"/>
    <w:rsid w:val="00653A0C"/>
    <w:rsid w:val="00683E2B"/>
    <w:rsid w:val="006903F2"/>
    <w:rsid w:val="00694D79"/>
    <w:rsid w:val="006A5DBA"/>
    <w:rsid w:val="006B1DE1"/>
    <w:rsid w:val="006B33B2"/>
    <w:rsid w:val="006B3C2A"/>
    <w:rsid w:val="006C7879"/>
    <w:rsid w:val="006F49FB"/>
    <w:rsid w:val="007306A2"/>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30797"/>
    <w:rsid w:val="00A45379"/>
    <w:rsid w:val="00A610A4"/>
    <w:rsid w:val="00A81485"/>
    <w:rsid w:val="00AA4823"/>
    <w:rsid w:val="00AC0D57"/>
    <w:rsid w:val="00AD0765"/>
    <w:rsid w:val="00AD5DC7"/>
    <w:rsid w:val="00AE5C5C"/>
    <w:rsid w:val="00AE6DDE"/>
    <w:rsid w:val="00B06D05"/>
    <w:rsid w:val="00B1405F"/>
    <w:rsid w:val="00B25D84"/>
    <w:rsid w:val="00B3576D"/>
    <w:rsid w:val="00B40796"/>
    <w:rsid w:val="00B42E1F"/>
    <w:rsid w:val="00B563A7"/>
    <w:rsid w:val="00B85653"/>
    <w:rsid w:val="00B86F1C"/>
    <w:rsid w:val="00BA5496"/>
    <w:rsid w:val="00BB1ADA"/>
    <w:rsid w:val="00BB6EB1"/>
    <w:rsid w:val="00BC43AA"/>
    <w:rsid w:val="00BE57D7"/>
    <w:rsid w:val="00C01701"/>
    <w:rsid w:val="00C2035B"/>
    <w:rsid w:val="00C26C21"/>
    <w:rsid w:val="00C46133"/>
    <w:rsid w:val="00C57D33"/>
    <w:rsid w:val="00CC5448"/>
    <w:rsid w:val="00CE5AD2"/>
    <w:rsid w:val="00CF4F00"/>
    <w:rsid w:val="00D00827"/>
    <w:rsid w:val="00D10D5F"/>
    <w:rsid w:val="00D22E79"/>
    <w:rsid w:val="00D67B7B"/>
    <w:rsid w:val="00DA08F8"/>
    <w:rsid w:val="00DA6E32"/>
    <w:rsid w:val="00E120EC"/>
    <w:rsid w:val="00E1225E"/>
    <w:rsid w:val="00E431BD"/>
    <w:rsid w:val="00E51459"/>
    <w:rsid w:val="00E56DAC"/>
    <w:rsid w:val="00E90E87"/>
    <w:rsid w:val="00EA4DE2"/>
    <w:rsid w:val="00EC2EE4"/>
    <w:rsid w:val="00ED14C1"/>
    <w:rsid w:val="00ED2482"/>
    <w:rsid w:val="00ED6EDC"/>
    <w:rsid w:val="00EF4B9D"/>
    <w:rsid w:val="00F10138"/>
    <w:rsid w:val="00F13B00"/>
    <w:rsid w:val="00F2217B"/>
    <w:rsid w:val="00F23725"/>
    <w:rsid w:val="00F304DA"/>
    <w:rsid w:val="00F33B49"/>
    <w:rsid w:val="00F34E05"/>
    <w:rsid w:val="00F46DA6"/>
    <w:rsid w:val="00F60A20"/>
    <w:rsid w:val="00F65EB4"/>
    <w:rsid w:val="00F6799C"/>
    <w:rsid w:val="00F7103C"/>
    <w:rsid w:val="00F73B5D"/>
    <w:rsid w:val="00F748A1"/>
    <w:rsid w:val="00F81340"/>
    <w:rsid w:val="00F96124"/>
    <w:rsid w:val="00FB59AC"/>
    <w:rsid w:val="00FC18FA"/>
    <w:rsid w:val="00FD12E4"/>
    <w:rsid w:val="00FE3ABB"/>
    <w:rsid w:val="00FE5701"/>
    <w:rsid w:val="00FF2103"/>
    <w:rsid w:val="14584F4D"/>
    <w:rsid w:val="434F10BF"/>
    <w:rsid w:val="43880B33"/>
    <w:rsid w:val="61CE4D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ListParagraph">
    <w:name w:val="List Paragraph"/>
    <w:basedOn w:val="Normal"/>
    <w:uiPriority w:val="34"/>
    <w:qFormat/>
    <w:rsid w:val="005A721E"/>
    <w:pPr>
      <w:ind w:left="720"/>
      <w:contextualSpacing/>
    </w:pPr>
  </w:style>
  <w:style w:type="paragraph" w:customStyle="1" w:styleId="paragraph">
    <w:name w:val="paragraph"/>
    <w:basedOn w:val="Normal"/>
    <w:rsid w:val="00F33B49"/>
    <w:pPr>
      <w:spacing w:before="100" w:beforeAutospacing="1" w:after="100" w:afterAutospacing="1"/>
    </w:pPr>
    <w:rPr>
      <w:sz w:val="24"/>
      <w:szCs w:val="24"/>
    </w:rPr>
  </w:style>
  <w:style w:type="character" w:customStyle="1" w:styleId="normaltextrun">
    <w:name w:val="normaltextrun"/>
    <w:basedOn w:val="DefaultParagraphFont"/>
    <w:rsid w:val="00F33B49"/>
  </w:style>
  <w:style w:type="character" w:customStyle="1" w:styleId="eop">
    <w:name w:val="eop"/>
    <w:basedOn w:val="DefaultParagraphFont"/>
    <w:rsid w:val="00F33B49"/>
  </w:style>
  <w:style w:type="character" w:customStyle="1" w:styleId="tabchar">
    <w:name w:val="tabchar"/>
    <w:basedOn w:val="DefaultParagraphFont"/>
    <w:rsid w:val="00F33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en.wikipedia.org/wiki/Data_mediation"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en.wikipedia.org/wiki/Data_transforma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ndex.php?title=Data_consolidation&amp;action=edit&amp;redlink=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1" ma:contentTypeDescription="Create a new document." ma:contentTypeScope="" ma:versionID="b639b02f412e3b3bce19ea616e7e8685">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97eeef31cd4170e171966bd194359aa5"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d1bdad-f2cd-4923-904d-11cc2634ad0a}"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0D87EE42-9E0A-4DC1-A313-5E7161FF7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QT_HLD &amp; LLD</Template>
  <TotalTime>14</TotalTime>
  <Pages>15</Pages>
  <Words>3800</Words>
  <Characters>21661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Arif Sarkar</cp:lastModifiedBy>
  <cp:revision>14</cp:revision>
  <dcterms:created xsi:type="dcterms:W3CDTF">2022-12-07T14:40:00Z</dcterms:created>
  <dcterms:modified xsi:type="dcterms:W3CDTF">2022-12-08T04:14:00Z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